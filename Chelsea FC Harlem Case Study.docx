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b w:val="1"/>
          <w:i w:val="1"/>
          <w:sz w:val="26"/>
          <w:szCs w:val="26"/>
        </w:rPr>
      </w:pPr>
      <w:r w:rsidDel="00000000" w:rsidR="00000000" w:rsidRPr="00000000">
        <w:rPr>
          <w:rFonts w:ascii="Montserrat" w:cs="Montserrat" w:eastAsia="Montserrat" w:hAnsi="Montserrat"/>
          <w:b w:val="1"/>
          <w:i w:val="1"/>
          <w:sz w:val="26"/>
          <w:szCs w:val="26"/>
          <w:rtl w:val="0"/>
        </w:rPr>
        <w:t xml:space="preserve">FC Harlem &amp; Chelsea FC</w:t>
      </w:r>
    </w:p>
    <w:p w:rsidR="00000000" w:rsidDel="00000000" w:rsidP="00000000" w:rsidRDefault="00000000" w:rsidRPr="00000000" w14:paraId="00000002">
      <w:pPr>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Creating Digital Player Cards for Underprivileged Youths</w:t>
      </w:r>
    </w:p>
    <w:p w:rsidR="00000000" w:rsidDel="00000000" w:rsidP="00000000" w:rsidRDefault="00000000" w:rsidRPr="00000000" w14:paraId="0000000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4">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Introduction:</w:t>
      </w:r>
    </w:p>
    <w:p w:rsidR="00000000" w:rsidDel="00000000" w:rsidP="00000000" w:rsidRDefault="00000000" w:rsidRPr="00000000" w14:paraId="0000000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rPr>
          <w:del w:author="Earl Friedberg" w:id="0" w:date="2023-05-19T22:26:41Z"/>
          <w:rFonts w:ascii="Montserrat" w:cs="Montserrat" w:eastAsia="Montserrat" w:hAnsi="Montserrat"/>
        </w:rPr>
      </w:pPr>
      <w:ins w:author="Earl Friedberg" w:id="0" w:date="2023-05-19T22:26:41Z">
        <w:r w:rsidDel="00000000" w:rsidR="00000000" w:rsidRPr="00000000">
          <w:rPr>
            <w:rFonts w:ascii="Montserrat" w:cs="Montserrat" w:eastAsia="Montserrat" w:hAnsi="Montserrat"/>
            <w:rtl w:val="0"/>
          </w:rPr>
          <w:t xml:space="preserve">I was hired by FC Harlem to design digital player cards to help </w:t>
        </w:r>
        <w:r w:rsidDel="00000000" w:rsidR="00000000" w:rsidRPr="00000000">
          <w:rPr>
            <w:rFonts w:ascii="Montserrat" w:cs="Montserrat" w:eastAsia="Montserrat" w:hAnsi="Montserrat"/>
            <w:rtl w:val="0"/>
          </w:rPr>
          <w:t xml:space="preserve">underprivileged</w:t>
        </w:r>
        <w:r w:rsidDel="00000000" w:rsidR="00000000" w:rsidRPr="00000000">
          <w:rPr>
            <w:rFonts w:ascii="Montserrat" w:cs="Montserrat" w:eastAsia="Montserrat" w:hAnsi="Montserrat"/>
            <w:rtl w:val="0"/>
          </w:rPr>
          <w:t xml:space="preserve"> youth showcase their accomplishments to colleges and coaches. </w:t>
        </w:r>
      </w:ins>
      <w:del w:author="Earl Friedberg" w:id="0" w:date="2023-05-19T22:26:41Z">
        <w:r w:rsidDel="00000000" w:rsidR="00000000" w:rsidRPr="00000000">
          <w:rPr>
            <w:rFonts w:ascii="Montserrat" w:cs="Montserrat" w:eastAsia="Montserrat" w:hAnsi="Montserrat"/>
            <w:rtl w:val="0"/>
          </w:rPr>
          <w:delText xml:space="preserve">Since their partnership started in 2012, Chelsea FC and FC Harlem have achieved an outstanding 97% high school graduation rate among 7,000 participants. As part of a team enlisted by Chelsea FC, I </w:delText>
        </w:r>
      </w:del>
      <w:ins w:author="Earl Friedberg" w:id="1" w:date="2023-05-19T22:25:50Z">
        <w:del w:author="Earl Friedberg" w:id="0" w:date="2023-05-19T22:26:41Z">
          <w:commentRangeStart w:id="0"/>
          <w:r w:rsidDel="00000000" w:rsidR="00000000" w:rsidRPr="00000000">
            <w:rPr>
              <w:rFonts w:ascii="Montserrat" w:cs="Montserrat" w:eastAsia="Montserrat" w:hAnsi="Montserrat"/>
              <w:rtl w:val="0"/>
            </w:rPr>
            <w:delText xml:space="preserve">led the design of</w:delText>
          </w:r>
        </w:del>
      </w:ins>
      <w:del w:author="Earl Friedberg" w:id="0" w:date="2023-05-19T22:26:41Z">
        <w:commentRangeEnd w:id="0"/>
        <w:r w:rsidDel="00000000" w:rsidR="00000000" w:rsidRPr="00000000">
          <w:commentReference w:id="0"/>
        </w:r>
        <w:r w:rsidDel="00000000" w:rsidR="00000000" w:rsidRPr="00000000">
          <w:rPr>
            <w:rFonts w:ascii="Montserrat" w:cs="Montserrat" w:eastAsia="Montserrat" w:hAnsi="Montserrat"/>
            <w:rtl w:val="0"/>
          </w:rPr>
          <w:delText xml:space="preserve">contributed to creating</w:delText>
        </w:r>
        <w:r w:rsidDel="00000000" w:rsidR="00000000" w:rsidRPr="00000000">
          <w:rPr>
            <w:rFonts w:ascii="Montserrat" w:cs="Montserrat" w:eastAsia="Montserrat" w:hAnsi="Montserrat"/>
            <w:rtl w:val="0"/>
          </w:rPr>
          <w:delText xml:space="preserve"> Digital player cards for the senior team, empowering underprivileged youth to showcase their accomplishments to colleges and coaches.</w:delText>
        </w:r>
      </w:del>
    </w:p>
    <w:p w:rsidR="00000000" w:rsidDel="00000000" w:rsidP="00000000" w:rsidRDefault="00000000" w:rsidRPr="00000000" w14:paraId="00000007">
      <w:pPr>
        <w:rPr>
          <w:del w:author="Earl Friedberg" w:id="0" w:date="2023-05-19T22:26:41Z"/>
          <w:rFonts w:ascii="Montserrat" w:cs="Montserrat" w:eastAsia="Montserrat" w:hAnsi="Montserrat"/>
        </w:rPr>
      </w:pPr>
      <w:del w:author="Earl Friedberg" w:id="0" w:date="2023-05-19T22:26:41Z">
        <w:r w:rsidDel="00000000" w:rsidR="00000000" w:rsidRPr="00000000">
          <w:rPr>
            <w:rtl w:val="0"/>
          </w:rPr>
        </w:r>
      </w:del>
    </w:p>
    <w:p w:rsidR="00000000" w:rsidDel="00000000" w:rsidP="00000000" w:rsidRDefault="00000000" w:rsidRPr="00000000" w14:paraId="00000008">
      <w:pPr>
        <w:rPr>
          <w:del w:author="Earl Friedberg" w:id="0" w:date="2023-05-19T22:26:41Z"/>
          <w:rFonts w:ascii="Montserrat" w:cs="Montserrat" w:eastAsia="Montserrat" w:hAnsi="Montserrat"/>
          <w:sz w:val="14"/>
          <w:szCs w:val="14"/>
        </w:rPr>
      </w:pPr>
      <w:del w:author="Earl Friedberg" w:id="0" w:date="2023-05-19T22:26:41Z">
        <w:r w:rsidDel="00000000" w:rsidR="00000000" w:rsidRPr="00000000">
          <w:rPr>
            <w:rtl w:val="0"/>
          </w:rPr>
        </w:r>
      </w:del>
    </w:p>
    <w:p w:rsidR="00000000" w:rsidDel="00000000" w:rsidP="00000000" w:rsidRDefault="00000000" w:rsidRPr="00000000" w14:paraId="00000009">
      <w:pPr>
        <w:rPr>
          <w:del w:author="Earl Friedberg" w:id="0" w:date="2023-05-19T22:26:41Z"/>
          <w:rFonts w:ascii="Montserrat" w:cs="Montserrat" w:eastAsia="Montserrat" w:hAnsi="Montserrat"/>
        </w:rPr>
      </w:pPr>
      <w:del w:author="Earl Friedberg" w:id="0" w:date="2023-05-19T22:26:41Z">
        <w:r w:rsidDel="00000000" w:rsidR="00000000" w:rsidRPr="00000000">
          <w:rPr>
            <w:rtl w:val="0"/>
          </w:rPr>
        </w:r>
      </w:del>
    </w:p>
    <w:p w:rsidR="00000000" w:rsidDel="00000000" w:rsidP="00000000" w:rsidRDefault="00000000" w:rsidRPr="00000000" w14:paraId="0000000A">
      <w:pPr>
        <w:rPr>
          <w:del w:author="Earl Friedberg" w:id="0" w:date="2023-05-19T22:26:41Z"/>
          <w:rFonts w:ascii="Montserrat" w:cs="Montserrat" w:eastAsia="Montserrat" w:hAnsi="Montserrat"/>
          <w:b w:val="1"/>
        </w:rPr>
      </w:pPr>
      <w:del w:author="Earl Friedberg" w:id="0" w:date="2023-05-19T22:26:41Z">
        <w:r w:rsidDel="00000000" w:rsidR="00000000" w:rsidRPr="00000000">
          <w:rPr>
            <w:rFonts w:ascii="Montserrat" w:cs="Montserrat" w:eastAsia="Montserrat" w:hAnsi="Montserrat"/>
            <w:b w:val="1"/>
            <w:rtl w:val="0"/>
          </w:rPr>
          <w:delText xml:space="preserve">1. **Project Overview**</w:delText>
        </w:r>
      </w:del>
    </w:p>
    <w:p w:rsidR="00000000" w:rsidDel="00000000" w:rsidP="00000000" w:rsidRDefault="00000000" w:rsidRPr="00000000" w14:paraId="0000000B">
      <w:pPr>
        <w:rPr>
          <w:del w:author="Earl Friedberg" w:id="0" w:date="2023-05-19T22:26:41Z"/>
          <w:rFonts w:ascii="Montserrat" w:cs="Montserrat" w:eastAsia="Montserrat" w:hAnsi="Montserrat"/>
        </w:rPr>
      </w:pPr>
      <w:del w:author="Earl Friedberg" w:id="0" w:date="2023-05-19T22:26:41Z">
        <w:r w:rsidDel="00000000" w:rsidR="00000000" w:rsidRPr="00000000">
          <w:rPr>
            <w:rFonts w:ascii="Montserrat" w:cs="Montserrat" w:eastAsia="Montserrat" w:hAnsi="Montserrat"/>
            <w:rtl w:val="0"/>
          </w:rPr>
          <w:delText xml:space="preserve"> </w:delText>
        </w:r>
      </w:del>
    </w:p>
    <w:p w:rsidR="00000000" w:rsidDel="00000000" w:rsidP="00000000" w:rsidRDefault="00000000" w:rsidRPr="00000000" w14:paraId="0000000C">
      <w:pPr>
        <w:rPr>
          <w:ins w:author="Earl Friedberg" w:id="2" w:date="2023-05-19T22:35:43Z"/>
          <w:rFonts w:ascii="Montserrat" w:cs="Montserrat" w:eastAsia="Montserrat" w:hAnsi="Montserrat"/>
        </w:rPr>
      </w:pPr>
      <w:del w:author="Earl Friedberg" w:id="0" w:date="2023-05-19T22:26:41Z">
        <w:r w:rsidDel="00000000" w:rsidR="00000000" w:rsidRPr="00000000">
          <w:rPr>
            <w:rFonts w:ascii="Montserrat" w:cs="Montserrat" w:eastAsia="Montserrat" w:hAnsi="Montserrat"/>
            <w:rtl w:val="0"/>
          </w:rPr>
          <w:delText xml:space="preserve">The collaboration between Chelsea FC, FC Harlem, Wipro, and DesignIT aimed to amplify Chelsea FC's Foundation message of inclusion. Our goal was to showcase the partnership's objectives and community accomplishments by creating digital player cards. </w:delText>
        </w:r>
      </w:del>
      <w:ins w:author="Earl Friedberg" w:id="2" w:date="2023-05-19T22:35:43Z">
        <w:r w:rsidDel="00000000" w:rsidR="00000000" w:rsidRPr="00000000">
          <w:rPr>
            <w:rtl w:val="0"/>
          </w:rPr>
        </w:r>
      </w:ins>
    </w:p>
    <w:p w:rsidR="00000000" w:rsidDel="00000000" w:rsidP="00000000" w:rsidRDefault="00000000" w:rsidRPr="00000000" w14:paraId="0000000D">
      <w:pPr>
        <w:rPr>
          <w:ins w:author="Earl Friedberg" w:id="2" w:date="2023-05-19T22:35:43Z"/>
          <w:rFonts w:ascii="Montserrat" w:cs="Montserrat" w:eastAsia="Montserrat" w:hAnsi="Montserrat"/>
        </w:rPr>
      </w:pPr>
      <w:ins w:author="Earl Friedberg" w:id="2" w:date="2023-05-19T22:35:43Z">
        <w:r w:rsidDel="00000000" w:rsidR="00000000" w:rsidRPr="00000000">
          <w:rPr>
            <w:rtl w:val="0"/>
          </w:rPr>
        </w:r>
      </w:ins>
    </w:p>
    <w:p w:rsidR="00000000" w:rsidDel="00000000" w:rsidP="00000000" w:rsidRDefault="00000000" w:rsidRPr="00000000" w14:paraId="0000000E">
      <w:pPr>
        <w:rPr>
          <w:rFonts w:ascii="Montserrat" w:cs="Montserrat" w:eastAsia="Montserrat" w:hAnsi="Montserrat"/>
        </w:rPr>
      </w:pPr>
      <w:r w:rsidDel="00000000" w:rsidR="00000000" w:rsidRPr="00000000">
        <w:rPr>
          <w:rFonts w:ascii="Montserrat" w:cs="Montserrat" w:eastAsia="Montserrat" w:hAnsi="Montserrat"/>
          <w:rtl w:val="0"/>
        </w:rPr>
        <w:t xml:space="preserve">As a UX Designer with a Developer background, </w:t>
      </w:r>
      <w:ins w:author="Earl Friedberg" w:id="3" w:date="2023-05-19T22:32:33Z">
        <w:r w:rsidDel="00000000" w:rsidR="00000000" w:rsidRPr="00000000">
          <w:rPr>
            <w:rFonts w:ascii="Montserrat" w:cs="Montserrat" w:eastAsia="Montserrat" w:hAnsi="Montserrat"/>
            <w:rtl w:val="0"/>
          </w:rPr>
          <w:t xml:space="preserve">my role was to:</w:t>
        </w:r>
      </w:ins>
      <w:del w:author="Earl Friedberg" w:id="3" w:date="2023-05-19T22:32:33Z">
        <w:r w:rsidDel="00000000" w:rsidR="00000000" w:rsidRPr="00000000">
          <w:rPr>
            <w:rFonts w:ascii="Montserrat" w:cs="Montserrat" w:eastAsia="Montserrat" w:hAnsi="Montserrat"/>
            <w:rtl w:val="0"/>
          </w:rPr>
          <w:delText xml:space="preserve">I played an essential role in ensuring the successful execution of the project.</w:delText>
        </w:r>
      </w:del>
      <w:r w:rsidDel="00000000" w:rsidR="00000000" w:rsidRPr="00000000">
        <w:rPr>
          <w:rtl w:val="0"/>
        </w:rPr>
      </w:r>
    </w:p>
    <w:p w:rsidR="00000000" w:rsidDel="00000000" w:rsidP="00000000" w:rsidRDefault="00000000" w:rsidRPr="00000000" w14:paraId="0000000F">
      <w:pPr>
        <w:rPr>
          <w:rFonts w:ascii="Montserrat" w:cs="Montserrat" w:eastAsia="Montserrat" w:hAnsi="Montserrat"/>
        </w:rPr>
      </w:pPr>
      <w:r w:rsidDel="00000000" w:rsidR="00000000" w:rsidRPr="00000000">
        <w:rPr>
          <w:rFonts w:ascii="Montserrat" w:cs="Montserrat" w:eastAsia="Montserrat" w:hAnsi="Montserrat"/>
          <w:rtl w:val="0"/>
        </w:rPr>
        <w:tab/>
      </w:r>
    </w:p>
    <w:p w:rsidR="00000000" w:rsidDel="00000000" w:rsidP="00000000" w:rsidRDefault="00000000" w:rsidRPr="00000000" w14:paraId="00000010">
      <w:pPr>
        <w:numPr>
          <w:ilvl w:val="0"/>
          <w:numId w:val="1"/>
        </w:numPr>
        <w:ind w:left="720" w:hanging="360"/>
        <w:rPr>
          <w:del w:author="Earl Friedberg" w:id="4" w:date="2023-05-19T22:31:51Z"/>
          <w:rFonts w:ascii="Montserrat" w:cs="Montserrat" w:eastAsia="Montserrat" w:hAnsi="Montserrat"/>
          <w:u w:val="none"/>
        </w:rPr>
      </w:pPr>
      <w:ins w:author="Earl Friedberg" w:id="4" w:date="2023-05-19T22:31:51Z">
        <w:del w:author="Earl Friedberg" w:id="4" w:date="2023-05-19T22:31:51Z">
          <w:r w:rsidDel="00000000" w:rsidR="00000000" w:rsidRPr="00000000">
            <w:rPr>
              <w:rFonts w:ascii="Montserrat" w:cs="Montserrat" w:eastAsia="Montserrat" w:hAnsi="Montserrat"/>
              <w:rtl w:val="0"/>
            </w:rPr>
            <w:delText xml:space="preserve">Led </w:delText>
          </w:r>
        </w:del>
      </w:ins>
      <w:del w:author="Earl Friedberg" w:id="4" w:date="2023-05-19T22:31:51Z">
        <w:r w:rsidDel="00000000" w:rsidR="00000000" w:rsidRPr="00000000">
          <w:rPr>
            <w:rFonts w:ascii="Montserrat" w:cs="Montserrat" w:eastAsia="Montserrat" w:hAnsi="Montserrat"/>
            <w:rtl w:val="0"/>
          </w:rPr>
          <w:delText xml:space="preserve">Chelsea FC's Foundation and its message of inclusion.</w:delText>
        </w:r>
      </w:del>
    </w:p>
    <w:p w:rsidR="00000000" w:rsidDel="00000000" w:rsidP="00000000" w:rsidRDefault="00000000" w:rsidRPr="00000000" w14:paraId="00000011">
      <w:pPr>
        <w:numPr>
          <w:ilvl w:val="0"/>
          <w:numId w:val="1"/>
        </w:numPr>
        <w:ind w:left="720" w:hanging="360"/>
        <w:rPr>
          <w:del w:author="Earl Friedberg" w:id="4" w:date="2023-05-19T22:31:51Z"/>
          <w:rFonts w:ascii="Montserrat" w:cs="Montserrat" w:eastAsia="Montserrat" w:hAnsi="Montserrat"/>
          <w:u w:val="none"/>
        </w:rPr>
      </w:pPr>
      <w:del w:author="Earl Friedberg" w:id="4" w:date="2023-05-19T22:31:51Z">
        <w:r w:rsidDel="00000000" w:rsidR="00000000" w:rsidRPr="00000000">
          <w:rPr>
            <w:rFonts w:ascii="Montserrat" w:cs="Montserrat" w:eastAsia="Montserrat" w:hAnsi="Montserrat"/>
            <w:rtl w:val="0"/>
          </w:rPr>
          <w:delText xml:space="preserve">The goal of the partnership between Chelsea FC, FC Harlem, Wipro, and DesignIT.</w:delText>
        </w:r>
      </w:del>
    </w:p>
    <w:p w:rsidR="00000000" w:rsidDel="00000000" w:rsidP="00000000" w:rsidRDefault="00000000" w:rsidRPr="00000000" w14:paraId="00000012">
      <w:pPr>
        <w:numPr>
          <w:ilvl w:val="0"/>
          <w:numId w:val="1"/>
        </w:numPr>
        <w:ind w:left="720" w:hanging="360"/>
        <w:rPr>
          <w:ins w:author="Earl Friedberg" w:id="5" w:date="2023-05-19T22:33:18Z"/>
          <w:rFonts w:ascii="Montserrat" w:cs="Montserrat" w:eastAsia="Montserrat" w:hAnsi="Montserrat"/>
          <w:u w:val="none"/>
        </w:rPr>
      </w:pPr>
      <w:del w:author="Earl Friedberg" w:id="4" w:date="2023-05-19T22:31:51Z">
        <w:r w:rsidDel="00000000" w:rsidR="00000000" w:rsidRPr="00000000">
          <w:rPr>
            <w:rFonts w:ascii="Montserrat" w:cs="Montserrat" w:eastAsia="Montserrat" w:hAnsi="Montserrat"/>
            <w:rtl w:val="0"/>
          </w:rPr>
          <w:delText xml:space="preserve">My role as a UX researcher and web designer.</w:delText>
        </w:r>
      </w:del>
      <w:ins w:author="Earl Friedberg" w:id="5" w:date="2023-05-19T22:33:18Z">
        <w:r w:rsidDel="00000000" w:rsidR="00000000" w:rsidRPr="00000000">
          <w:rPr>
            <w:rtl w:val="0"/>
          </w:rPr>
        </w:r>
      </w:ins>
    </w:p>
    <w:p w:rsidR="00000000" w:rsidDel="00000000" w:rsidP="00000000" w:rsidRDefault="00000000" w:rsidRPr="00000000" w14:paraId="00000013">
      <w:pPr>
        <w:numPr>
          <w:ilvl w:val="0"/>
          <w:numId w:val="1"/>
        </w:numPr>
        <w:ind w:left="720" w:hanging="360"/>
        <w:rPr>
          <w:ins w:author="Earl Friedberg" w:id="5" w:date="2023-05-19T22:33:18Z"/>
          <w:rFonts w:ascii="Montserrat" w:cs="Montserrat" w:eastAsia="Montserrat" w:hAnsi="Montserrat"/>
        </w:rPr>
      </w:pPr>
      <w:ins w:author="Earl Friedberg" w:id="5" w:date="2023-05-19T22:33:18Z">
        <w:r w:rsidDel="00000000" w:rsidR="00000000" w:rsidRPr="00000000">
          <w:rPr>
            <w:rFonts w:ascii="Montserrat" w:cs="Montserrat" w:eastAsia="Montserrat" w:hAnsi="Montserrat"/>
            <w:rtl w:val="0"/>
          </w:rPr>
          <w:t xml:space="preserve">Collaborate closely with the FC Harlem team to understand the specific needs and requirements for the digital player cards.</w:t>
        </w:r>
      </w:ins>
    </w:p>
    <w:p w:rsidR="00000000" w:rsidDel="00000000" w:rsidP="00000000" w:rsidRDefault="00000000" w:rsidRPr="00000000" w14:paraId="00000014">
      <w:pPr>
        <w:numPr>
          <w:ilvl w:val="0"/>
          <w:numId w:val="1"/>
        </w:numPr>
        <w:ind w:left="720" w:hanging="360"/>
        <w:rPr>
          <w:ins w:author="Earl Friedberg" w:id="5" w:date="2023-05-19T22:33:18Z"/>
          <w:rFonts w:ascii="Montserrat" w:cs="Montserrat" w:eastAsia="Montserrat" w:hAnsi="Montserrat"/>
        </w:rPr>
      </w:pPr>
      <w:ins w:author="Earl Friedberg" w:id="5" w:date="2023-05-19T22:33:18Z">
        <w:r w:rsidDel="00000000" w:rsidR="00000000" w:rsidRPr="00000000">
          <w:rPr>
            <w:rFonts w:ascii="Montserrat" w:cs="Montserrat" w:eastAsia="Montserrat" w:hAnsi="Montserrat"/>
            <w:rtl w:val="0"/>
          </w:rPr>
          <w:t xml:space="preserve">Conduct user research to gain insights into the target audience, their preferences, and the information they wanted to highlight on their cards.</w:t>
        </w:r>
      </w:ins>
    </w:p>
    <w:p w:rsidR="00000000" w:rsidDel="00000000" w:rsidP="00000000" w:rsidRDefault="00000000" w:rsidRPr="00000000" w14:paraId="00000015">
      <w:pPr>
        <w:numPr>
          <w:ilvl w:val="0"/>
          <w:numId w:val="1"/>
        </w:numPr>
        <w:ind w:left="720" w:hanging="360"/>
        <w:rPr>
          <w:ins w:author="Earl Friedberg" w:id="5" w:date="2023-05-19T22:33:18Z"/>
          <w:rFonts w:ascii="Montserrat" w:cs="Montserrat" w:eastAsia="Montserrat" w:hAnsi="Montserrat"/>
        </w:rPr>
      </w:pPr>
      <w:ins w:author="Earl Friedberg" w:id="5" w:date="2023-05-19T22:33:18Z">
        <w:r w:rsidDel="00000000" w:rsidR="00000000" w:rsidRPr="00000000">
          <w:rPr>
            <w:rFonts w:ascii="Montserrat" w:cs="Montserrat" w:eastAsia="Montserrat" w:hAnsi="Montserrat"/>
            <w:rtl w:val="0"/>
          </w:rPr>
          <w:t xml:space="preserve">Implement interactive features and ensure the cards were accessible across various devices and platforms</w:t>
        </w:r>
      </w:ins>
    </w:p>
    <w:p w:rsidR="00000000" w:rsidDel="00000000" w:rsidP="00000000" w:rsidRDefault="00000000" w:rsidRPr="00000000" w14:paraId="00000016">
      <w:pPr>
        <w:numPr>
          <w:ilvl w:val="0"/>
          <w:numId w:val="1"/>
        </w:numPr>
        <w:ind w:left="720" w:hanging="360"/>
        <w:rPr>
          <w:ins w:author="Earl Friedberg" w:id="5" w:date="2023-05-19T22:33:18Z"/>
          <w:rFonts w:ascii="Montserrat" w:cs="Montserrat" w:eastAsia="Montserrat" w:hAnsi="Montserrat"/>
        </w:rPr>
      </w:pPr>
      <w:ins w:author="Earl Friedberg" w:id="5" w:date="2023-05-19T22:33:18Z">
        <w:r w:rsidDel="00000000" w:rsidR="00000000" w:rsidRPr="00000000">
          <w:rPr>
            <w:rFonts w:ascii="Montserrat" w:cs="Montserrat" w:eastAsia="Montserrat" w:hAnsi="Montserrat"/>
            <w:rtl w:val="0"/>
          </w:rPr>
          <w:t xml:space="preserve">Work closely with the development team to bring the designs to life, ensuring a smooth integration of design and technology.</w:t>
        </w:r>
      </w:ins>
    </w:p>
    <w:p w:rsidR="00000000" w:rsidDel="00000000" w:rsidP="00000000" w:rsidRDefault="00000000" w:rsidRPr="00000000" w14:paraId="00000017">
      <w:pPr>
        <w:numPr>
          <w:ilvl w:val="0"/>
          <w:numId w:val="1"/>
        </w:numPr>
        <w:ind w:left="720" w:hanging="360"/>
        <w:rPr>
          <w:ins w:author="Earl Friedberg" w:id="5" w:date="2023-05-19T22:33:18Z"/>
          <w:rFonts w:ascii="Montserrat" w:cs="Montserrat" w:eastAsia="Montserrat" w:hAnsi="Montserrat"/>
        </w:rPr>
      </w:pPr>
      <w:ins w:author="Earl Friedberg" w:id="5" w:date="2023-05-19T22:33:18Z">
        <w:r w:rsidDel="00000000" w:rsidR="00000000" w:rsidRPr="00000000">
          <w:rPr>
            <w:rFonts w:ascii="Montserrat" w:cs="Montserrat" w:eastAsia="Montserrat" w:hAnsi="Montserrat"/>
            <w:rtl w:val="0"/>
          </w:rPr>
          <w:t xml:space="preserve">Conduct user testing and gather feedback to iterate on the design and improve usability.</w:t>
        </w:r>
      </w:ins>
    </w:p>
    <w:p w:rsidR="00000000" w:rsidDel="00000000" w:rsidP="00000000" w:rsidRDefault="00000000" w:rsidRPr="00000000" w14:paraId="00000018">
      <w:pPr>
        <w:numPr>
          <w:ilvl w:val="0"/>
          <w:numId w:val="1"/>
        </w:numPr>
        <w:ind w:left="720" w:hanging="360"/>
        <w:rPr>
          <w:rFonts w:ascii="Montserrat" w:cs="Montserrat" w:eastAsia="Montserrat" w:hAnsi="Montserrat"/>
          <w:rPrChange w:author="Earl Friedberg" w:id="6" w:date="2023-05-19T22:34:12Z">
            <w:rPr>
              <w:rFonts w:ascii="Montserrat" w:cs="Montserrat" w:eastAsia="Montserrat" w:hAnsi="Montserrat"/>
              <w:u w:val="none"/>
            </w:rPr>
          </w:rPrChange>
        </w:rPr>
        <w:pPrChange w:author="Earl Friedberg" w:id="0" w:date="2023-05-19T22:34:12Z">
          <w:pPr>
            <w:numPr>
              <w:ilvl w:val="0"/>
              <w:numId w:val="1"/>
            </w:numPr>
            <w:ind w:left="720" w:hanging="360"/>
          </w:pPr>
        </w:pPrChange>
      </w:pPr>
      <w:ins w:author="Earl Friedberg" w:id="5" w:date="2023-05-19T22:33:18Z">
        <w:r w:rsidDel="00000000" w:rsidR="00000000" w:rsidRPr="00000000">
          <w:rPr>
            <w:rFonts w:ascii="Montserrat" w:cs="Montserrat" w:eastAsia="Montserrat" w:hAnsi="Montserrat"/>
            <w:rtl w:val="0"/>
          </w:rPr>
          <w:t xml:space="preserve">Collaborate with stakeholders, including colleges and coaches, to gather their input and incorporate their requirements into the design process.</w:t>
        </w:r>
      </w:ins>
      <w:r w:rsidDel="00000000" w:rsidR="00000000" w:rsidRPr="00000000">
        <w:rPr>
          <w:rtl w:val="0"/>
        </w:rPr>
      </w:r>
    </w:p>
    <w:p w:rsidR="00000000" w:rsidDel="00000000" w:rsidP="00000000" w:rsidRDefault="00000000" w:rsidRPr="00000000" w14:paraId="00000019">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Visual Artifact: Infographic of the Chelsea FC's Foundation's goals and partnership with FC Harlem.</w:t>
      </w:r>
    </w:p>
    <w:p w:rsidR="00000000" w:rsidDel="00000000" w:rsidP="00000000" w:rsidRDefault="00000000" w:rsidRPr="00000000" w14:paraId="0000001B">
      <w:pPr>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1C">
      <w:pPr>
        <w:rPr>
          <w:rFonts w:ascii="Montserrat" w:cs="Montserrat" w:eastAsia="Montserrat" w:hAnsi="Montserrat"/>
          <w:b w:val="1"/>
        </w:rPr>
      </w:pPr>
      <w:commentRangeStart w:id="1"/>
      <w:r w:rsidDel="00000000" w:rsidR="00000000" w:rsidRPr="00000000">
        <w:rPr>
          <w:rFonts w:ascii="Montserrat" w:cs="Montserrat" w:eastAsia="Montserrat" w:hAnsi="Montserrat"/>
          <w:b w:val="1"/>
          <w:rtl w:val="0"/>
        </w:rPr>
        <w:t xml:space="preserve">2. **Project Objectives**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D">
      <w:pPr>
        <w:rPr>
          <w:ins w:author="Earl Friedberg" w:id="7" w:date="2023-05-19T22:34:41Z"/>
          <w:rFonts w:ascii="Montserrat" w:cs="Montserrat" w:eastAsia="Montserrat" w:hAnsi="Montserrat"/>
          <w:b w:val="1"/>
        </w:rPr>
      </w:pPr>
      <w:ins w:author="Earl Friedberg" w:id="7" w:date="2023-05-19T22:34:41Z">
        <w:r w:rsidDel="00000000" w:rsidR="00000000" w:rsidRPr="00000000">
          <w:rPr>
            <w:rFonts w:ascii="Montserrat" w:cs="Montserrat" w:eastAsia="Montserrat" w:hAnsi="Montserrat"/>
            <w:b w:val="1"/>
            <w:rtl w:val="0"/>
          </w:rPr>
          <w:t xml:space="preserve">Coming up with the idea for students to code their own cards</w:t>
        </w:r>
      </w:ins>
    </w:p>
    <w:p w:rsidR="00000000" w:rsidDel="00000000" w:rsidP="00000000" w:rsidRDefault="00000000" w:rsidRPr="00000000" w14:paraId="0000001E">
      <w:pPr>
        <w:rPr>
          <w:ins w:author="Earl Friedberg" w:id="7" w:date="2023-05-19T22:34:41Z"/>
          <w:rFonts w:ascii="Montserrat" w:cs="Montserrat" w:eastAsia="Montserrat" w:hAnsi="Montserrat"/>
          <w:b w:val="1"/>
        </w:rPr>
      </w:pPr>
      <w:ins w:author="Earl Friedberg" w:id="7" w:date="2023-05-19T22:34:41Z">
        <w:r w:rsidDel="00000000" w:rsidR="00000000" w:rsidRPr="00000000">
          <w:rPr>
            <w:rtl w:val="0"/>
          </w:rPr>
        </w:r>
      </w:ins>
    </w:p>
    <w:p w:rsidR="00000000" w:rsidDel="00000000" w:rsidP="00000000" w:rsidRDefault="00000000" w:rsidRPr="00000000" w14:paraId="0000001F">
      <w:pPr>
        <w:rPr>
          <w:ins w:author="Earl Friedberg" w:id="7" w:date="2023-05-19T22:34:41Z"/>
          <w:rFonts w:ascii="Montserrat" w:cs="Montserrat" w:eastAsia="Montserrat" w:hAnsi="Montserrat"/>
          <w:b w:val="1"/>
        </w:rPr>
      </w:pPr>
      <w:ins w:author="Earl Friedberg" w:id="7" w:date="2023-05-19T22:34:41Z">
        <w:r w:rsidDel="00000000" w:rsidR="00000000" w:rsidRPr="00000000">
          <w:rPr>
            <w:rFonts w:ascii="Montserrat" w:cs="Montserrat" w:eastAsia="Montserrat" w:hAnsi="Montserrat"/>
            <w:b w:val="1"/>
            <w:rtl w:val="0"/>
          </w:rPr>
          <w:t xml:space="preserve">The idea to have students learn how to code their own player cards emerged as a result of recognizing the immense value of combining digital design skills with coding proficiency. I identified the opportunity to empower students by enabling them to take ownership of their player cards from both design and technical perspectives.</w:t>
        </w:r>
      </w:ins>
    </w:p>
    <w:p w:rsidR="00000000" w:rsidDel="00000000" w:rsidP="00000000" w:rsidRDefault="00000000" w:rsidRPr="00000000" w14:paraId="00000020">
      <w:pPr>
        <w:rPr>
          <w:ins w:author="Earl Friedberg" w:id="7" w:date="2023-05-19T22:34:41Z"/>
          <w:rFonts w:ascii="Montserrat" w:cs="Montserrat" w:eastAsia="Montserrat" w:hAnsi="Montserrat"/>
          <w:b w:val="1"/>
        </w:rPr>
      </w:pPr>
      <w:ins w:author="Earl Friedberg" w:id="7" w:date="2023-05-19T22:34:41Z">
        <w:r w:rsidDel="00000000" w:rsidR="00000000" w:rsidRPr="00000000">
          <w:rPr>
            <w:rtl w:val="0"/>
          </w:rPr>
        </w:r>
      </w:ins>
    </w:p>
    <w:p w:rsidR="00000000" w:rsidDel="00000000" w:rsidP="00000000" w:rsidRDefault="00000000" w:rsidRPr="00000000" w14:paraId="00000021">
      <w:pPr>
        <w:rPr>
          <w:ins w:author="Earl Friedberg" w:id="7" w:date="2023-05-19T22:34:41Z"/>
          <w:rFonts w:ascii="Montserrat" w:cs="Montserrat" w:eastAsia="Montserrat" w:hAnsi="Montserrat"/>
          <w:b w:val="1"/>
        </w:rPr>
      </w:pPr>
      <w:ins w:author="Earl Friedberg" w:id="7" w:date="2023-05-19T22:34:41Z">
        <w:r w:rsidDel="00000000" w:rsidR="00000000" w:rsidRPr="00000000">
          <w:rPr>
            <w:rFonts w:ascii="Montserrat" w:cs="Montserrat" w:eastAsia="Montserrat" w:hAnsi="Montserrat"/>
            <w:b w:val="1"/>
            <w:rtl w:val="0"/>
          </w:rPr>
          <w:t xml:space="preserve">I presented the idea to stakeholders by emphasizing the educational and empowerment aspects of having students code their own player cards, highlighting the potential to cultivate valuable digital skills while showcasing their accomplishments.</w:t>
        </w:r>
      </w:ins>
    </w:p>
    <w:p w:rsidR="00000000" w:rsidDel="00000000" w:rsidP="00000000" w:rsidRDefault="00000000" w:rsidRPr="00000000" w14:paraId="00000022">
      <w:pPr>
        <w:rPr>
          <w:ins w:author="Earl Friedberg" w:id="7" w:date="2023-05-19T22:34:41Z"/>
          <w:rFonts w:ascii="Montserrat" w:cs="Montserrat" w:eastAsia="Montserrat" w:hAnsi="Montserrat"/>
          <w:b w:val="1"/>
        </w:rPr>
      </w:pPr>
      <w:ins w:author="Earl Friedberg" w:id="7" w:date="2023-05-19T22:34:41Z">
        <w:r w:rsidDel="00000000" w:rsidR="00000000" w:rsidRPr="00000000">
          <w:rPr>
            <w:rtl w:val="0"/>
          </w:rPr>
        </w:r>
      </w:ins>
    </w:p>
    <w:p w:rsidR="00000000" w:rsidDel="00000000" w:rsidP="00000000" w:rsidRDefault="00000000" w:rsidRPr="00000000" w14:paraId="00000023">
      <w:pPr>
        <w:rPr>
          <w:ins w:author="Earl Friedberg" w:id="7" w:date="2023-05-19T22:34:41Z"/>
          <w:rFonts w:ascii="Montserrat" w:cs="Montserrat" w:eastAsia="Montserrat" w:hAnsi="Montserrat"/>
          <w:b w:val="1"/>
        </w:rPr>
      </w:pPr>
      <w:ins w:author="Earl Friedberg" w:id="7" w:date="2023-05-19T22:34:41Z">
        <w:r w:rsidDel="00000000" w:rsidR="00000000" w:rsidRPr="00000000">
          <w:rPr>
            <w:rFonts w:ascii="Montserrat" w:cs="Montserrat" w:eastAsia="Montserrat" w:hAnsi="Montserrat"/>
            <w:b w:val="1"/>
            <w:rtl w:val="0"/>
          </w:rPr>
          <w:t xml:space="preserve">[Some visual artifact pitching the idea]</w:t>
        </w:r>
      </w:ins>
    </w:p>
    <w:p w:rsidR="00000000" w:rsidDel="00000000" w:rsidP="00000000" w:rsidRDefault="00000000" w:rsidRPr="00000000" w14:paraId="00000024">
      <w:pPr>
        <w:rPr>
          <w:ins w:author="Earl Friedberg" w:id="7" w:date="2023-05-19T22:34:41Z"/>
          <w:rFonts w:ascii="Montserrat" w:cs="Montserrat" w:eastAsia="Montserrat" w:hAnsi="Montserrat"/>
          <w:b w:val="1"/>
        </w:rPr>
      </w:pPr>
      <w:ins w:author="Earl Friedberg" w:id="7" w:date="2023-05-19T22:34:41Z">
        <w:r w:rsidDel="00000000" w:rsidR="00000000" w:rsidRPr="00000000">
          <w:rPr>
            <w:rtl w:val="0"/>
          </w:rPr>
        </w:r>
      </w:ins>
    </w:p>
    <w:p w:rsidR="00000000" w:rsidDel="00000000" w:rsidP="00000000" w:rsidRDefault="00000000" w:rsidRPr="00000000" w14:paraId="00000025">
      <w:pPr>
        <w:rPr>
          <w:ins w:author="Earl Friedberg" w:id="7" w:date="2023-05-19T22:34:41Z"/>
          <w:rFonts w:ascii="Montserrat" w:cs="Montserrat" w:eastAsia="Montserrat" w:hAnsi="Montserrat"/>
          <w:b w:val="1"/>
        </w:rPr>
      </w:pPr>
      <w:ins w:author="Earl Friedberg" w:id="7" w:date="2023-05-19T22:34:41Z">
        <w:r w:rsidDel="00000000" w:rsidR="00000000" w:rsidRPr="00000000">
          <w:rPr>
            <w:rtl w:val="0"/>
          </w:rPr>
        </w:r>
      </w:ins>
    </w:p>
    <w:p w:rsidR="00000000" w:rsidDel="00000000" w:rsidP="00000000" w:rsidRDefault="00000000" w:rsidRPr="00000000" w14:paraId="00000026">
      <w:pPr>
        <w:rPr>
          <w:ins w:author="Earl Friedberg" w:id="7" w:date="2023-05-19T22:34:41Z"/>
          <w:rFonts w:ascii="Montserrat" w:cs="Montserrat" w:eastAsia="Montserrat" w:hAnsi="Montserrat"/>
          <w:b w:val="1"/>
        </w:rPr>
      </w:pPr>
      <w:ins w:author="Earl Friedberg" w:id="7" w:date="2023-05-19T22:34:41Z">
        <w:r w:rsidDel="00000000" w:rsidR="00000000" w:rsidRPr="00000000">
          <w:rPr>
            <w:rtl w:val="0"/>
          </w:rPr>
        </w:r>
      </w:ins>
    </w:p>
    <w:p w:rsidR="00000000" w:rsidDel="00000000" w:rsidP="00000000" w:rsidRDefault="00000000" w:rsidRPr="00000000" w14:paraId="0000002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8">
      <w:pPr>
        <w:rPr>
          <w:del w:author="Earl Friedberg" w:id="8" w:date="2023-05-19T22:36:46Z"/>
          <w:rFonts w:ascii="Montserrat" w:cs="Montserrat" w:eastAsia="Montserrat" w:hAnsi="Montserrat"/>
        </w:rPr>
      </w:pPr>
      <w:del w:author="Earl Friedberg" w:id="8" w:date="2023-05-19T22:36:46Z">
        <w:r w:rsidDel="00000000" w:rsidR="00000000" w:rsidRPr="00000000">
          <w:rPr>
            <w:rFonts w:ascii="Montserrat" w:cs="Montserrat" w:eastAsia="Montserrat" w:hAnsi="Montserrat"/>
            <w:rtl w:val="0"/>
          </w:rPr>
          <w:delText xml:space="preserve">The primary objective was to develop digital player cards enabling the senior team to highlight their achievements. Additionally, we aimed to teach coding and design basics to young members of FC Harlem, bridging the gap between sports and education. The project also aimed to promote Chelsea FC's commitment to social impact and community development.</w:delText>
        </w:r>
      </w:del>
    </w:p>
    <w:p w:rsidR="00000000" w:rsidDel="00000000" w:rsidP="00000000" w:rsidRDefault="00000000" w:rsidRPr="00000000" w14:paraId="00000029">
      <w:pPr>
        <w:rPr>
          <w:del w:author="Earl Friedberg" w:id="8" w:date="2023-05-19T22:36:46Z"/>
          <w:rFonts w:ascii="Montserrat" w:cs="Montserrat" w:eastAsia="Montserrat" w:hAnsi="Montserrat"/>
        </w:rPr>
      </w:pPr>
      <w:del w:author="Earl Friedberg" w:id="8" w:date="2023-05-19T22:36:46Z">
        <w:r w:rsidDel="00000000" w:rsidR="00000000" w:rsidRPr="00000000">
          <w:rPr>
            <w:rtl w:val="0"/>
          </w:rPr>
        </w:r>
      </w:del>
    </w:p>
    <w:p w:rsidR="00000000" w:rsidDel="00000000" w:rsidP="00000000" w:rsidRDefault="00000000" w:rsidRPr="00000000" w14:paraId="0000002A">
      <w:pPr>
        <w:numPr>
          <w:ilvl w:val="0"/>
          <w:numId w:val="8"/>
        </w:numPr>
        <w:ind w:left="720" w:hanging="360"/>
        <w:rPr>
          <w:del w:author="Earl Friedberg" w:id="8" w:date="2023-05-19T22:36:46Z"/>
          <w:rFonts w:ascii="Montserrat" w:cs="Montserrat" w:eastAsia="Montserrat" w:hAnsi="Montserrat"/>
          <w:u w:val="none"/>
        </w:rPr>
      </w:pPr>
      <w:del w:author="Earl Friedberg" w:id="8" w:date="2023-05-19T22:36:46Z">
        <w:r w:rsidDel="00000000" w:rsidR="00000000" w:rsidRPr="00000000">
          <w:rPr>
            <w:rFonts w:ascii="Montserrat" w:cs="Montserrat" w:eastAsia="Montserrat" w:hAnsi="Montserrat"/>
            <w:rtl w:val="0"/>
          </w:rPr>
          <w:delText xml:space="preserve">The creation of digital player cards.</w:delText>
        </w:r>
      </w:del>
    </w:p>
    <w:p w:rsidR="00000000" w:rsidDel="00000000" w:rsidP="00000000" w:rsidRDefault="00000000" w:rsidRPr="00000000" w14:paraId="0000002B">
      <w:pPr>
        <w:numPr>
          <w:ilvl w:val="0"/>
          <w:numId w:val="8"/>
        </w:numPr>
        <w:ind w:left="720" w:hanging="360"/>
        <w:rPr>
          <w:del w:author="Earl Friedberg" w:id="8" w:date="2023-05-19T22:36:46Z"/>
          <w:rFonts w:ascii="Montserrat" w:cs="Montserrat" w:eastAsia="Montserrat" w:hAnsi="Montserrat"/>
          <w:u w:val="none"/>
        </w:rPr>
      </w:pPr>
      <w:del w:author="Earl Friedberg" w:id="8" w:date="2023-05-19T22:36:46Z">
        <w:r w:rsidDel="00000000" w:rsidR="00000000" w:rsidRPr="00000000">
          <w:rPr>
            <w:rFonts w:ascii="Montserrat" w:cs="Montserrat" w:eastAsia="Montserrat" w:hAnsi="Montserrat"/>
            <w:rtl w:val="0"/>
          </w:rPr>
          <w:delText xml:space="preserve">Teaching coding and design basics to young members of FC Harlem.</w:delText>
        </w:r>
      </w:del>
    </w:p>
    <w:p w:rsidR="00000000" w:rsidDel="00000000" w:rsidP="00000000" w:rsidRDefault="00000000" w:rsidRPr="00000000" w14:paraId="0000002C">
      <w:pPr>
        <w:numPr>
          <w:ilvl w:val="0"/>
          <w:numId w:val="8"/>
        </w:numPr>
        <w:ind w:left="720" w:hanging="360"/>
        <w:rPr>
          <w:del w:author="Earl Friedberg" w:id="8" w:date="2023-05-19T22:36:46Z"/>
          <w:rFonts w:ascii="Montserrat" w:cs="Montserrat" w:eastAsia="Montserrat" w:hAnsi="Montserrat"/>
          <w:u w:val="none"/>
        </w:rPr>
      </w:pPr>
      <w:del w:author="Earl Friedberg" w:id="8" w:date="2023-05-19T22:36:46Z">
        <w:r w:rsidDel="00000000" w:rsidR="00000000" w:rsidRPr="00000000">
          <w:rPr>
            <w:rFonts w:ascii="Montserrat" w:cs="Montserrat" w:eastAsia="Montserrat" w:hAnsi="Montserrat"/>
            <w:rtl w:val="0"/>
          </w:rPr>
          <w:delText xml:space="preserve">Establishing a cross-sector correlation between movement and education while promoting Chelsea FC.</w:delText>
        </w:r>
      </w:del>
    </w:p>
    <w:p w:rsidR="00000000" w:rsidDel="00000000" w:rsidP="00000000" w:rsidRDefault="00000000" w:rsidRPr="00000000" w14:paraId="0000002D">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E">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Visual Artifact: A presentation slide showcasing the main objectives of the project.</w:t>
      </w:r>
    </w:p>
    <w:p w:rsidR="00000000" w:rsidDel="00000000" w:rsidP="00000000" w:rsidRDefault="00000000" w:rsidRPr="00000000" w14:paraId="0000002F">
      <w:pPr>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30">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3. **Strategy Kickoff**</w:t>
      </w:r>
    </w:p>
    <w:p w:rsidR="00000000" w:rsidDel="00000000" w:rsidP="00000000" w:rsidRDefault="00000000" w:rsidRPr="00000000" w14:paraId="00000031">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2">
      <w:pPr>
        <w:rPr>
          <w:ins w:author="Earl Friedberg" w:id="9" w:date="2023-05-19T22:39:40Z"/>
          <w:rFonts w:ascii="Montserrat" w:cs="Montserrat" w:eastAsia="Montserrat" w:hAnsi="Montserrat"/>
        </w:rPr>
      </w:pPr>
      <w:r w:rsidDel="00000000" w:rsidR="00000000" w:rsidRPr="00000000">
        <w:rPr>
          <w:rFonts w:ascii="Montserrat" w:cs="Montserrat" w:eastAsia="Montserrat" w:hAnsi="Montserrat"/>
          <w:rtl w:val="0"/>
        </w:rPr>
        <w:t xml:space="preserve">During the strategy kickoff, our goal was to establish a clear </w:t>
      </w:r>
      <w:ins w:author="Earl Friedberg" w:id="9" w:date="2023-05-19T22:39:40Z">
        <w:r w:rsidDel="00000000" w:rsidR="00000000" w:rsidRPr="00000000">
          <w:rPr>
            <w:rFonts w:ascii="Montserrat" w:cs="Montserrat" w:eastAsia="Montserrat" w:hAnsi="Montserrat"/>
            <w:rtl w:val="0"/>
          </w:rPr>
          <w:t xml:space="preserve">project brief and scope. We settled on the following </w:t>
        </w:r>
        <w:r w:rsidDel="00000000" w:rsidR="00000000" w:rsidRPr="00000000">
          <w:rPr>
            <w:rFonts w:ascii="Montserrat" w:cs="Montserrat" w:eastAsia="Montserrat" w:hAnsi="Montserrat"/>
            <w:rtl w:val="0"/>
          </w:rPr>
          <w:t xml:space="preserve">requirements</w:t>
        </w:r>
        <w:r w:rsidDel="00000000" w:rsidR="00000000" w:rsidRPr="00000000">
          <w:rPr>
            <w:rFonts w:ascii="Montserrat" w:cs="Montserrat" w:eastAsia="Montserrat" w:hAnsi="Montserrat"/>
            <w:rtl w:val="0"/>
          </w:rPr>
          <w:t xml:space="preserve">:</w:t>
          <w:br w:type="textWrapping"/>
        </w:r>
      </w:ins>
    </w:p>
    <w:p w:rsidR="00000000" w:rsidDel="00000000" w:rsidP="00000000" w:rsidRDefault="00000000" w:rsidRPr="00000000" w14:paraId="00000033">
      <w:pPr>
        <w:numPr>
          <w:ilvl w:val="0"/>
          <w:numId w:val="3"/>
        </w:numPr>
        <w:ind w:left="720" w:hanging="360"/>
        <w:rPr>
          <w:ins w:author="Earl Friedberg" w:id="9" w:date="2023-05-19T22:39:40Z"/>
          <w:rFonts w:ascii="Montserrat" w:cs="Montserrat" w:eastAsia="Montserrat" w:hAnsi="Montserrat"/>
          <w:u w:val="none"/>
        </w:rPr>
      </w:pPr>
      <w:ins w:author="Earl Friedberg" w:id="9" w:date="2023-05-19T22:39:40Z">
        <w:r w:rsidDel="00000000" w:rsidR="00000000" w:rsidRPr="00000000">
          <w:rPr>
            <w:rFonts w:ascii="Montserrat" w:cs="Montserrat" w:eastAsia="Montserrat" w:hAnsi="Montserrat"/>
            <w:rtl w:val="0"/>
          </w:rPr>
          <w:t xml:space="preserve">Pick the top 3-5 requirements</w:t>
        </w:r>
      </w:ins>
    </w:p>
    <w:p w:rsidR="00000000" w:rsidDel="00000000" w:rsidP="00000000" w:rsidRDefault="00000000" w:rsidRPr="00000000" w14:paraId="00000034">
      <w:pPr>
        <w:numPr>
          <w:ilvl w:val="0"/>
          <w:numId w:val="3"/>
        </w:numPr>
        <w:ind w:left="720" w:hanging="360"/>
        <w:rPr>
          <w:ins w:author="Earl Friedberg" w:id="9" w:date="2023-05-19T22:39:40Z"/>
          <w:rFonts w:ascii="Montserrat" w:cs="Montserrat" w:eastAsia="Montserrat" w:hAnsi="Montserrat"/>
        </w:rPr>
      </w:pPr>
      <w:ins w:author="Earl Friedberg" w:id="9" w:date="2023-05-19T22:39:40Z">
        <w:r w:rsidDel="00000000" w:rsidR="00000000" w:rsidRPr="00000000">
          <w:rPr>
            <w:rFonts w:ascii="Montserrat" w:cs="Montserrat" w:eastAsia="Montserrat" w:hAnsi="Montserrat"/>
            <w:rtl w:val="0"/>
          </w:rPr>
          <w:t xml:space="preserve">Pick the top 3-5 requirements</w:t>
        </w:r>
      </w:ins>
    </w:p>
    <w:p w:rsidR="00000000" w:rsidDel="00000000" w:rsidP="00000000" w:rsidRDefault="00000000" w:rsidRPr="00000000" w14:paraId="00000035">
      <w:pPr>
        <w:numPr>
          <w:ilvl w:val="0"/>
          <w:numId w:val="3"/>
        </w:numPr>
        <w:ind w:left="720" w:hanging="360"/>
        <w:rPr>
          <w:ins w:author="Earl Friedberg" w:id="9" w:date="2023-05-19T22:39:40Z"/>
          <w:rFonts w:ascii="Montserrat" w:cs="Montserrat" w:eastAsia="Montserrat" w:hAnsi="Montserrat"/>
        </w:rPr>
      </w:pPr>
      <w:ins w:author="Earl Friedberg" w:id="9" w:date="2023-05-19T22:39:40Z">
        <w:r w:rsidDel="00000000" w:rsidR="00000000" w:rsidRPr="00000000">
          <w:rPr>
            <w:rFonts w:ascii="Montserrat" w:cs="Montserrat" w:eastAsia="Montserrat" w:hAnsi="Montserrat"/>
            <w:rtl w:val="0"/>
          </w:rPr>
          <w:t xml:space="preserve">Pick the top 3-5 requirements</w:t>
        </w:r>
        <w:r w:rsidDel="00000000" w:rsidR="00000000" w:rsidRPr="00000000">
          <w:rPr>
            <w:rtl w:val="0"/>
          </w:rPr>
        </w:r>
      </w:ins>
    </w:p>
    <w:p w:rsidR="00000000" w:rsidDel="00000000" w:rsidP="00000000" w:rsidRDefault="00000000" w:rsidRPr="00000000" w14:paraId="00000036">
      <w:pPr>
        <w:rPr>
          <w:ins w:author="Earl Friedberg" w:id="9" w:date="2023-05-19T22:39:40Z"/>
          <w:rFonts w:ascii="Montserrat" w:cs="Montserrat" w:eastAsia="Montserrat" w:hAnsi="Montserrat"/>
        </w:rPr>
      </w:pPr>
      <w:ins w:author="Earl Friedberg" w:id="9" w:date="2023-05-19T22:39:40Z">
        <w:r w:rsidDel="00000000" w:rsidR="00000000" w:rsidRPr="00000000">
          <w:rPr>
            <w:rtl w:val="0"/>
          </w:rPr>
        </w:r>
      </w:ins>
    </w:p>
    <w:p w:rsidR="00000000" w:rsidDel="00000000" w:rsidP="00000000" w:rsidRDefault="00000000" w:rsidRPr="00000000" w14:paraId="00000037">
      <w:pPr>
        <w:rPr>
          <w:del w:author="Earl Friedberg" w:id="10" w:date="2023-05-19T22:39:54Z"/>
          <w:rFonts w:ascii="Montserrat" w:cs="Montserrat" w:eastAsia="Montserrat" w:hAnsi="Montserrat"/>
        </w:rPr>
      </w:pPr>
      <w:del w:author="Earl Friedberg" w:id="9" w:date="2023-05-19T22:39:40Z">
        <w:r w:rsidDel="00000000" w:rsidR="00000000" w:rsidRPr="00000000">
          <w:rPr>
            <w:rFonts w:ascii="Montserrat" w:cs="Montserrat" w:eastAsia="Montserrat" w:hAnsi="Montserrat"/>
            <w:rtl w:val="0"/>
          </w:rPr>
          <w:delText xml:space="preserve">understanding of the brand attributes shaping the project</w:delText>
        </w:r>
      </w:del>
      <w:r w:rsidDel="00000000" w:rsidR="00000000" w:rsidRPr="00000000">
        <w:rPr>
          <w:rFonts w:ascii="Montserrat" w:cs="Montserrat" w:eastAsia="Montserrat" w:hAnsi="Montserrat"/>
          <w:rtl w:val="0"/>
        </w:rPr>
        <w:t xml:space="preserve">. </w:t>
      </w:r>
      <w:del w:author="Earl Friedberg" w:id="10" w:date="2023-05-19T22:39:54Z">
        <w:r w:rsidDel="00000000" w:rsidR="00000000" w:rsidRPr="00000000">
          <w:rPr>
            <w:rFonts w:ascii="Montserrat" w:cs="Montserrat" w:eastAsia="Montserrat" w:hAnsi="Montserrat"/>
            <w:rtl w:val="0"/>
          </w:rPr>
          <w:delText xml:space="preserve">By defining the project’s culture, audience, tone, feeling, and impact, we ensured that our efforts were aligned and expectations were met. The artifacts from this session, such as the mood board, guided our design choices to get the desired project outcome.</w:delText>
        </w:r>
      </w:del>
    </w:p>
    <w:p w:rsidR="00000000" w:rsidDel="00000000" w:rsidP="00000000" w:rsidRDefault="00000000" w:rsidRPr="00000000" w14:paraId="00000038">
      <w:pPr>
        <w:rPr>
          <w:ins w:author="Earl Friedberg" w:id="11" w:date="2023-05-19T22:40:25Z"/>
          <w:rFonts w:ascii="Montserrat" w:cs="Montserrat" w:eastAsia="Montserrat" w:hAnsi="Montserrat"/>
        </w:rPr>
      </w:pPr>
      <w:ins w:author="Earl Friedberg" w:id="11" w:date="2023-05-19T22:40:25Z">
        <w:r w:rsidDel="00000000" w:rsidR="00000000" w:rsidRPr="00000000">
          <w:rPr>
            <w:rFonts w:ascii="Montserrat" w:cs="Montserrat" w:eastAsia="Montserrat" w:hAnsi="Montserrat"/>
            <w:rtl w:val="0"/>
          </w:rPr>
          <w:t xml:space="preserve">It also helped a</w:t>
        </w:r>
        <w:r w:rsidDel="00000000" w:rsidR="00000000" w:rsidRPr="00000000">
          <w:rPr>
            <w:rFonts w:ascii="Montserrat" w:cs="Montserrat" w:eastAsia="Montserrat" w:hAnsi="Montserrat"/>
            <w:rtl w:val="0"/>
          </w:rPr>
          <w:t xml:space="preserve">ligned stakeholders by demonstrating the long-term benefits of this approach, such as fostering creativity, critical thinking, and technical abilities among students, which aligns with the broader goal of empowering youth through education. I also addressed potential concerns and barriers by providing examples of successful implementation in similar educational initiatives, showcasing the positive impact of hands-on coding experiences on student engagement and skill development.</w:t>
        </w:r>
      </w:ins>
    </w:p>
    <w:p w:rsidR="00000000" w:rsidDel="00000000" w:rsidP="00000000" w:rsidRDefault="00000000" w:rsidRPr="00000000" w14:paraId="00000039">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A">
      <w:pPr>
        <w:numPr>
          <w:ilvl w:val="0"/>
          <w:numId w:val="2"/>
        </w:numPr>
        <w:ind w:left="720" w:hanging="360"/>
        <w:rPr>
          <w:del w:author="Earl Friedberg" w:id="12" w:date="2023-05-19T22:40:38Z"/>
          <w:rFonts w:ascii="Montserrat" w:cs="Montserrat" w:eastAsia="Montserrat" w:hAnsi="Montserrat"/>
          <w:u w:val="none"/>
        </w:rPr>
      </w:pPr>
      <w:del w:author="Earl Friedberg" w:id="12" w:date="2023-05-19T22:40:38Z">
        <w:r w:rsidDel="00000000" w:rsidR="00000000" w:rsidRPr="00000000">
          <w:rPr>
            <w:rFonts w:ascii="Montserrat" w:cs="Montserrat" w:eastAsia="Montserrat" w:hAnsi="Montserrat"/>
            <w:rtl w:val="0"/>
          </w:rPr>
          <w:delText xml:space="preserve">Brainstorming session around brand attributes.</w:delText>
        </w:r>
      </w:del>
    </w:p>
    <w:p w:rsidR="00000000" w:rsidDel="00000000" w:rsidP="00000000" w:rsidRDefault="00000000" w:rsidRPr="00000000" w14:paraId="0000003B">
      <w:pPr>
        <w:numPr>
          <w:ilvl w:val="0"/>
          <w:numId w:val="2"/>
        </w:numPr>
        <w:ind w:left="720" w:hanging="360"/>
        <w:rPr>
          <w:del w:author="Earl Friedberg" w:id="12" w:date="2023-05-19T22:40:38Z"/>
          <w:rFonts w:ascii="Montserrat" w:cs="Montserrat" w:eastAsia="Montserrat" w:hAnsi="Montserrat"/>
          <w:u w:val="none"/>
        </w:rPr>
      </w:pPr>
      <w:del w:author="Earl Friedberg" w:id="12" w:date="2023-05-19T22:40:38Z">
        <w:r w:rsidDel="00000000" w:rsidR="00000000" w:rsidRPr="00000000">
          <w:rPr>
            <w:rFonts w:ascii="Montserrat" w:cs="Montserrat" w:eastAsia="Montserrat" w:hAnsi="Montserrat"/>
            <w:rtl w:val="0"/>
          </w:rPr>
          <w:delText xml:space="preserve">Defining the project culture, audience, tone, feeling, and impact.</w:delText>
        </w:r>
      </w:del>
    </w:p>
    <w:p w:rsidR="00000000" w:rsidDel="00000000" w:rsidP="00000000" w:rsidRDefault="00000000" w:rsidRPr="00000000" w14:paraId="0000003C">
      <w:pPr>
        <w:numPr>
          <w:ilvl w:val="0"/>
          <w:numId w:val="2"/>
        </w:numPr>
        <w:ind w:left="720" w:hanging="360"/>
        <w:rPr>
          <w:del w:author="Earl Friedberg" w:id="13" w:date="2023-05-19T22:39:27Z"/>
          <w:rFonts w:ascii="Montserrat" w:cs="Montserrat" w:eastAsia="Montserrat" w:hAnsi="Montserrat"/>
          <w:u w:val="none"/>
        </w:rPr>
      </w:pPr>
      <w:del w:author="Earl Friedberg" w:id="12" w:date="2023-05-19T22:40:38Z">
        <w:r w:rsidDel="00000000" w:rsidR="00000000" w:rsidRPr="00000000">
          <w:rPr>
            <w:rFonts w:ascii="Montserrat" w:cs="Montserrat" w:eastAsia="Montserrat" w:hAnsi="Montserrat"/>
            <w:rtl w:val="0"/>
          </w:rPr>
          <w:delText xml:space="preserve">Setting expectations and outcomes of the project</w:delText>
        </w:r>
        <w:r w:rsidDel="00000000" w:rsidR="00000000" w:rsidRPr="00000000">
          <w:rPr>
            <w:rFonts w:ascii="Montserrat" w:cs="Montserrat" w:eastAsia="Montserrat" w:hAnsi="Montserrat"/>
            <w:rtl w:val="0"/>
          </w:rPr>
          <w:delText xml:space="preserve">.</w:delText>
        </w:r>
      </w:del>
      <w:del w:author="Earl Friedberg" w:id="13" w:date="2023-05-19T22:39:27Z">
        <w:r w:rsidDel="00000000" w:rsidR="00000000" w:rsidRPr="00000000">
          <w:rPr>
            <w:rtl w:val="0"/>
          </w:rPr>
        </w:r>
      </w:del>
    </w:p>
    <w:p w:rsidR="00000000" w:rsidDel="00000000" w:rsidP="00000000" w:rsidRDefault="00000000" w:rsidRPr="00000000" w14:paraId="0000003D">
      <w:pPr>
        <w:numPr>
          <w:ilvl w:val="0"/>
          <w:numId w:val="2"/>
        </w:numPr>
        <w:ind w:left="720" w:hanging="360"/>
        <w:rPr>
          <w:ins w:author="Earl Friedberg" w:id="13" w:date="2023-05-19T22:39:27Z"/>
          <w:rFonts w:ascii="Montserrat" w:cs="Montserrat" w:eastAsia="Montserrat" w:hAnsi="Montserrat"/>
          <w:u w:val="none"/>
        </w:rPr>
      </w:pPr>
      <w:ins w:author="Earl Friedberg" w:id="13" w:date="2023-05-19T22:39:27Z">
        <w:r w:rsidDel="00000000" w:rsidR="00000000" w:rsidRPr="00000000">
          <w:rPr>
            <w:rtl w:val="0"/>
          </w:rPr>
        </w:r>
      </w:ins>
    </w:p>
    <w:p w:rsidR="00000000" w:rsidDel="00000000" w:rsidP="00000000" w:rsidRDefault="00000000" w:rsidRPr="00000000" w14:paraId="0000003E">
      <w:pPr>
        <w:ind w:left="0" w:firstLine="0"/>
        <w:rPr>
          <w:ins w:author="Earl Friedberg" w:id="13" w:date="2023-05-19T22:39:27Z"/>
          <w:rFonts w:ascii="Montserrat" w:cs="Montserrat" w:eastAsia="Montserrat" w:hAnsi="Montserrat"/>
        </w:rPr>
      </w:pPr>
      <w:ins w:author="Earl Friedberg" w:id="13" w:date="2023-05-19T22:39:27Z">
        <w:r w:rsidDel="00000000" w:rsidR="00000000" w:rsidRPr="00000000">
          <w:rPr>
            <w:rtl w:val="0"/>
          </w:rPr>
        </w:r>
      </w:ins>
    </w:p>
    <w:p w:rsidR="00000000" w:rsidDel="00000000" w:rsidP="00000000" w:rsidRDefault="00000000" w:rsidRPr="00000000" w14:paraId="0000003F">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0">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Visual Artifact: </w:t>
      </w:r>
      <w:del w:author="Earl Friedberg" w:id="14" w:date="2023-05-19T22:40:58Z">
        <w:r w:rsidDel="00000000" w:rsidR="00000000" w:rsidRPr="00000000">
          <w:rPr>
            <w:rFonts w:ascii="Montserrat" w:cs="Montserrat" w:eastAsia="Montserrat" w:hAnsi="Montserrat"/>
            <w:rtl w:val="0"/>
          </w:rPr>
          <w:delText xml:space="preserve">A mood board showing the </w:delText>
        </w:r>
      </w:del>
      <w:ins w:author="Earl Friedberg" w:id="14" w:date="2023-05-19T22:40:58Z">
        <w:r w:rsidDel="00000000" w:rsidR="00000000" w:rsidRPr="00000000">
          <w:rPr>
            <w:rFonts w:ascii="Montserrat" w:cs="Montserrat" w:eastAsia="Montserrat" w:hAnsi="Montserrat"/>
            <w:rtl w:val="0"/>
          </w:rPr>
          <w:t xml:space="preserve">perhaps not a mood board, but an alignment map / </w:t>
        </w:r>
      </w:ins>
      <w:r w:rsidDel="00000000" w:rsidR="00000000" w:rsidRPr="00000000">
        <w:rPr>
          <w:rFonts w:ascii="Montserrat" w:cs="Montserrat" w:eastAsia="Montserrat" w:hAnsi="Montserrat"/>
          <w:rtl w:val="0"/>
        </w:rPr>
        <w:t xml:space="preserve">outcome of the brainstorming session</w:t>
      </w:r>
      <w:ins w:author="Earl Friedberg" w:id="15" w:date="2023-05-19T22:43:35Z">
        <w:r w:rsidDel="00000000" w:rsidR="00000000" w:rsidRPr="00000000">
          <w:rPr>
            <w:rFonts w:ascii="Montserrat" w:cs="Montserrat" w:eastAsia="Montserrat" w:hAnsi="Montserrat"/>
            <w:rtl w:val="0"/>
          </w:rPr>
          <w:t xml:space="preserve"> or a screenshot of the project brief</w:t>
        </w:r>
      </w:ins>
      <w:del w:author="Earl Friedberg" w:id="15" w:date="2023-05-19T22:43:35Z">
        <w:r w:rsidDel="00000000" w:rsidR="00000000" w:rsidRPr="00000000">
          <w:rPr>
            <w:rFonts w:ascii="Montserrat" w:cs="Montserrat" w:eastAsia="Montserrat" w:hAnsi="Montserrat"/>
            <w:rtl w:val="0"/>
          </w:rPr>
          <w:delText xml:space="preserve">.</w:delText>
        </w:r>
      </w:del>
      <w:r w:rsidDel="00000000" w:rsidR="00000000" w:rsidRPr="00000000">
        <w:rPr>
          <w:rtl w:val="0"/>
        </w:rPr>
      </w:r>
    </w:p>
    <w:p w:rsidR="00000000" w:rsidDel="00000000" w:rsidP="00000000" w:rsidRDefault="00000000" w:rsidRPr="00000000" w14:paraId="00000041">
      <w:pPr>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42">
      <w:pPr>
        <w:rPr>
          <w:rFonts w:ascii="Montserrat" w:cs="Montserrat" w:eastAsia="Montserrat" w:hAnsi="Montserrat"/>
          <w:b w:val="1"/>
        </w:rPr>
      </w:pPr>
      <w:commentRangeStart w:id="2"/>
      <w:r w:rsidDel="00000000" w:rsidR="00000000" w:rsidRPr="00000000">
        <w:rPr>
          <w:rFonts w:ascii="Montserrat" w:cs="Montserrat" w:eastAsia="Montserrat" w:hAnsi="Montserrat"/>
          <w:b w:val="1"/>
          <w:rtl w:val="0"/>
        </w:rPr>
        <w:t xml:space="preserve">4. **Target Groups &amp; Personas**</w:t>
      </w:r>
    </w:p>
    <w:p w:rsidR="00000000" w:rsidDel="00000000" w:rsidP="00000000" w:rsidRDefault="00000000" w:rsidRPr="00000000" w14:paraId="00000043">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4">
      <w:pPr>
        <w:rPr>
          <w:rFonts w:ascii="Montserrat" w:cs="Montserrat" w:eastAsia="Montserrat" w:hAnsi="Montserrat"/>
        </w:rPr>
      </w:pPr>
      <w:r w:rsidDel="00000000" w:rsidR="00000000" w:rsidRPr="00000000">
        <w:rPr>
          <w:rFonts w:ascii="Montserrat" w:cs="Montserrat" w:eastAsia="Montserrat" w:hAnsi="Montserrat"/>
          <w:rtl w:val="0"/>
        </w:rPr>
        <w:t xml:space="preserve">Understanding the project's main user groups, including the students/players and their parents, was crucial to tailor the digital player cards to their needs. Creating believable personas allowed us to empathize with their goals and challenges, ensuring a user-centered approach throughout the design process.</w:t>
      </w:r>
    </w:p>
    <w:p w:rsidR="00000000" w:rsidDel="00000000" w:rsidP="00000000" w:rsidRDefault="00000000" w:rsidRPr="00000000" w14:paraId="00000045">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6">
      <w:pPr>
        <w:numPr>
          <w:ilvl w:val="0"/>
          <w:numId w:val="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Understanding the project's main user groups.</w:t>
      </w:r>
    </w:p>
    <w:p w:rsidR="00000000" w:rsidDel="00000000" w:rsidP="00000000" w:rsidRDefault="00000000" w:rsidRPr="00000000" w14:paraId="00000047">
      <w:pPr>
        <w:numPr>
          <w:ilvl w:val="0"/>
          <w:numId w:val="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Creating believable personas for the students/players and parents.</w:t>
      </w:r>
    </w:p>
    <w:p w:rsidR="00000000" w:rsidDel="00000000" w:rsidP="00000000" w:rsidRDefault="00000000" w:rsidRPr="00000000" w14:paraId="00000048">
      <w:pPr>
        <w:numPr>
          <w:ilvl w:val="0"/>
          <w:numId w:val="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Evaluating the goals and challenges of these groups.</w:t>
      </w:r>
    </w:p>
    <w:p w:rsidR="00000000" w:rsidDel="00000000" w:rsidP="00000000" w:rsidRDefault="00000000" w:rsidRPr="00000000" w14:paraId="00000049">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A">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Visual Artifact: Persona cards for the students/players and their parents.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B">
      <w:pPr>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4C">
      <w:pPr>
        <w:rPr>
          <w:rFonts w:ascii="Montserrat" w:cs="Montserrat" w:eastAsia="Montserrat" w:hAnsi="Montserrat"/>
          <w:b w:val="1"/>
        </w:rPr>
      </w:pPr>
      <w:commentRangeStart w:id="3"/>
      <w:r w:rsidDel="00000000" w:rsidR="00000000" w:rsidRPr="00000000">
        <w:rPr>
          <w:rFonts w:ascii="Montserrat" w:cs="Montserrat" w:eastAsia="Montserrat" w:hAnsi="Montserrat"/>
          <w:b w:val="1"/>
          <w:rtl w:val="0"/>
        </w:rPr>
        <w:t xml:space="preserve">5. **Visual Style Inspiration**</w:t>
      </w:r>
    </w:p>
    <w:p w:rsidR="00000000" w:rsidDel="00000000" w:rsidP="00000000" w:rsidRDefault="00000000" w:rsidRPr="00000000" w14:paraId="0000004D">
      <w:pPr>
        <w:ind w:left="0" w:firstLine="0"/>
        <w:rPr>
          <w:rFonts w:ascii="Montserrat" w:cs="Montserrat" w:eastAsia="Montserrat" w:hAnsi="Montserrat"/>
        </w:rPr>
        <w:pPrChange w:author="Earl Friedberg" w:id="0" w:date="2023-05-19T22:46:17Z">
          <w:pPr>
            <w:ind w:left="720" w:firstLine="0"/>
          </w:pPr>
        </w:pPrChange>
      </w:pPr>
      <w:ins w:author="Earl Friedberg" w:id="16" w:date="2023-05-19T22:46:18Z">
        <w:r w:rsidDel="00000000" w:rsidR="00000000" w:rsidRPr="00000000">
          <w:rPr>
            <w:rFonts w:ascii="Montserrat" w:cs="Montserrat" w:eastAsia="Montserrat" w:hAnsi="Montserrat"/>
            <w:b w:val="1"/>
            <w:rtl w:val="0"/>
          </w:rPr>
          <w:t xml:space="preserve">Not reinventing the wheel; looking at other examples</w:t>
        </w:r>
      </w:ins>
      <w:r w:rsidDel="00000000" w:rsidR="00000000" w:rsidRPr="00000000">
        <w:rPr>
          <w:rtl w:val="0"/>
        </w:rPr>
      </w:r>
    </w:p>
    <w:p w:rsidR="00000000" w:rsidDel="00000000" w:rsidP="00000000" w:rsidRDefault="00000000" w:rsidRPr="00000000" w14:paraId="0000004E">
      <w:pPr>
        <w:rPr>
          <w:rFonts w:ascii="Montserrat" w:cs="Montserrat" w:eastAsia="Montserrat" w:hAnsi="Montserrat"/>
        </w:rPr>
      </w:pPr>
      <w:r w:rsidDel="00000000" w:rsidR="00000000" w:rsidRPr="00000000">
        <w:rPr>
          <w:rFonts w:ascii="Montserrat" w:cs="Montserrat" w:eastAsia="Montserrat" w:hAnsi="Montserrat"/>
          <w:rtl w:val="0"/>
        </w:rPr>
        <w:t xml:space="preserve">Drawing inspiration from various sports and design styles, we aimed to create visually compelling digital player cards. Antonio Conte's digital card served as a reference point, inspiring us to incorporate elements that resonate with football enthusiasts. The collection of design ideas and references guided our creative direction.</w:t>
      </w:r>
    </w:p>
    <w:p w:rsidR="00000000" w:rsidDel="00000000" w:rsidP="00000000" w:rsidRDefault="00000000" w:rsidRPr="00000000" w14:paraId="0000004F">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0">
      <w:pPr>
        <w:numPr>
          <w:ilvl w:val="0"/>
          <w:numId w:val="9"/>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Drawing design ideas across many sports.</w:t>
      </w:r>
    </w:p>
    <w:p w:rsidR="00000000" w:rsidDel="00000000" w:rsidP="00000000" w:rsidRDefault="00000000" w:rsidRPr="00000000" w14:paraId="00000051">
      <w:pPr>
        <w:numPr>
          <w:ilvl w:val="0"/>
          <w:numId w:val="9"/>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Review and selection of design styles.</w:t>
      </w:r>
    </w:p>
    <w:p w:rsidR="00000000" w:rsidDel="00000000" w:rsidP="00000000" w:rsidRDefault="00000000" w:rsidRPr="00000000" w14:paraId="00000052">
      <w:pPr>
        <w:numPr>
          <w:ilvl w:val="0"/>
          <w:numId w:val="9"/>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Inspiration from Antonio Conte's digital card.</w:t>
      </w:r>
    </w:p>
    <w:p w:rsidR="00000000" w:rsidDel="00000000" w:rsidP="00000000" w:rsidRDefault="00000000" w:rsidRPr="00000000" w14:paraId="00000053">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4">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Visual Artifact: A collection of design ideas and Antonio Conte's digital card.</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5">
      <w:pPr>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56">
      <w:pPr>
        <w:rPr>
          <w:del w:author="Earl Friedberg" w:id="18" w:date="2023-05-19T22:47:49Z"/>
          <w:rFonts w:ascii="Montserrat" w:cs="Montserrat" w:eastAsia="Montserrat" w:hAnsi="Montserrat"/>
          <w:b w:val="1"/>
        </w:rPr>
      </w:pPr>
      <w:del w:author="Earl Friedberg" w:id="18" w:date="2023-05-19T22:47:49Z">
        <w:commentRangeStart w:id="4"/>
        <w:r w:rsidDel="00000000" w:rsidR="00000000" w:rsidRPr="00000000">
          <w:rPr>
            <w:rFonts w:ascii="Montserrat" w:cs="Montserrat" w:eastAsia="Montserrat" w:hAnsi="Montserrat"/>
            <w:b w:val="1"/>
            <w:rtl w:val="0"/>
          </w:rPr>
          <w:delText xml:space="preserve">6. **Coding Crash Course**</w:delText>
        </w:r>
      </w:del>
    </w:p>
    <w:p w:rsidR="00000000" w:rsidDel="00000000" w:rsidP="00000000" w:rsidRDefault="00000000" w:rsidRPr="00000000" w14:paraId="00000057">
      <w:pPr>
        <w:rPr>
          <w:del w:author="Earl Friedberg" w:id="18" w:date="2023-05-19T22:47:49Z"/>
          <w:rFonts w:ascii="Montserrat" w:cs="Montserrat" w:eastAsia="Montserrat" w:hAnsi="Montserrat"/>
          <w:b w:val="1"/>
        </w:rPr>
      </w:pPr>
      <w:del w:author="Earl Friedberg" w:id="18" w:date="2023-05-19T22:47:49Z">
        <w:r w:rsidDel="00000000" w:rsidR="00000000" w:rsidRPr="00000000">
          <w:rPr>
            <w:rtl w:val="0"/>
          </w:rPr>
        </w:r>
      </w:del>
    </w:p>
    <w:p w:rsidR="00000000" w:rsidDel="00000000" w:rsidP="00000000" w:rsidRDefault="00000000" w:rsidRPr="00000000" w14:paraId="00000058">
      <w:pPr>
        <w:rPr>
          <w:del w:author="Earl Friedberg" w:id="18" w:date="2023-05-19T22:47:49Z"/>
          <w:rFonts w:ascii="Montserrat" w:cs="Montserrat" w:eastAsia="Montserrat" w:hAnsi="Montserrat"/>
        </w:rPr>
      </w:pPr>
      <w:del w:author="Earl Friedberg" w:id="18" w:date="2023-05-19T22:47:49Z">
        <w:r w:rsidDel="00000000" w:rsidR="00000000" w:rsidRPr="00000000">
          <w:rPr>
            <w:rFonts w:ascii="Montserrat" w:cs="Montserrat" w:eastAsia="Montserrat" w:hAnsi="Montserrat"/>
            <w:rtl w:val="0"/>
          </w:rPr>
          <w:delText xml:space="preserve">Involving the students/players and t</w:delText>
        </w:r>
        <w:r w:rsidDel="00000000" w:rsidR="00000000" w:rsidRPr="00000000">
          <w:rPr>
            <w:rFonts w:ascii="Montserrat" w:cs="Montserrat" w:eastAsia="Montserrat" w:hAnsi="Montserrat"/>
            <w:rtl w:val="0"/>
          </w:rPr>
          <w:delText xml:space="preserve">eaching them the design process and basic HTML and CSS empowered them to participate actively. By having them write code to create their own digital cards, we fostered a sense of ownership and helped them envision their potential as future designers.</w:delText>
        </w:r>
      </w:del>
    </w:p>
    <w:p w:rsidR="00000000" w:rsidDel="00000000" w:rsidP="00000000" w:rsidRDefault="00000000" w:rsidRPr="00000000" w14:paraId="00000059">
      <w:pPr>
        <w:rPr>
          <w:del w:author="Earl Friedberg" w:id="18" w:date="2023-05-19T22:47:49Z"/>
          <w:rFonts w:ascii="Montserrat" w:cs="Montserrat" w:eastAsia="Montserrat" w:hAnsi="Montserrat"/>
          <w:b w:val="1"/>
        </w:rPr>
      </w:pPr>
      <w:del w:author="Earl Friedberg" w:id="18" w:date="2023-05-19T22:47:49Z">
        <w:r w:rsidDel="00000000" w:rsidR="00000000" w:rsidRPr="00000000">
          <w:rPr>
            <w:rtl w:val="0"/>
          </w:rPr>
        </w:r>
      </w:del>
    </w:p>
    <w:p w:rsidR="00000000" w:rsidDel="00000000" w:rsidP="00000000" w:rsidRDefault="00000000" w:rsidRPr="00000000" w14:paraId="0000005A">
      <w:pPr>
        <w:numPr>
          <w:ilvl w:val="0"/>
          <w:numId w:val="6"/>
        </w:numPr>
        <w:ind w:left="720" w:hanging="360"/>
        <w:rPr>
          <w:del w:author="Earl Friedberg" w:id="18" w:date="2023-05-19T22:47:49Z"/>
          <w:rFonts w:ascii="Montserrat" w:cs="Montserrat" w:eastAsia="Montserrat" w:hAnsi="Montserrat"/>
          <w:u w:val="none"/>
        </w:rPr>
      </w:pPr>
      <w:del w:author="Earl Friedberg" w:id="18" w:date="2023-05-19T22:47:49Z">
        <w:r w:rsidDel="00000000" w:rsidR="00000000" w:rsidRPr="00000000">
          <w:rPr>
            <w:rFonts w:ascii="Montserrat" w:cs="Montserrat" w:eastAsia="Montserrat" w:hAnsi="Montserrat"/>
            <w:rtl w:val="0"/>
          </w:rPr>
          <w:delText xml:space="preserve">Teaching basic HTML and CSS to the students/players.</w:delText>
        </w:r>
      </w:del>
    </w:p>
    <w:p w:rsidR="00000000" w:rsidDel="00000000" w:rsidP="00000000" w:rsidRDefault="00000000" w:rsidRPr="00000000" w14:paraId="0000005B">
      <w:pPr>
        <w:numPr>
          <w:ilvl w:val="0"/>
          <w:numId w:val="6"/>
        </w:numPr>
        <w:ind w:left="720" w:hanging="360"/>
        <w:rPr>
          <w:del w:author="Earl Friedberg" w:id="18" w:date="2023-05-19T22:47:49Z"/>
          <w:rFonts w:ascii="Montserrat" w:cs="Montserrat" w:eastAsia="Montserrat" w:hAnsi="Montserrat"/>
          <w:u w:val="none"/>
        </w:rPr>
      </w:pPr>
      <w:del w:author="Earl Friedberg" w:id="18" w:date="2023-05-19T22:47:49Z">
        <w:r w:rsidDel="00000000" w:rsidR="00000000" w:rsidRPr="00000000">
          <w:rPr>
            <w:rFonts w:ascii="Montserrat" w:cs="Montserrat" w:eastAsia="Montserrat" w:hAnsi="Montserrat"/>
            <w:rtl w:val="0"/>
          </w:rPr>
          <w:delText xml:space="preserve">Involve the students/players in the design process.</w:delText>
        </w:r>
      </w:del>
    </w:p>
    <w:p w:rsidR="00000000" w:rsidDel="00000000" w:rsidP="00000000" w:rsidRDefault="00000000" w:rsidRPr="00000000" w14:paraId="0000005C">
      <w:pPr>
        <w:numPr>
          <w:ilvl w:val="0"/>
          <w:numId w:val="6"/>
        </w:numPr>
        <w:ind w:left="720" w:hanging="360"/>
        <w:rPr>
          <w:del w:author="Earl Friedberg" w:id="18" w:date="2023-05-19T22:47:49Z"/>
          <w:rFonts w:ascii="Montserrat" w:cs="Montserrat" w:eastAsia="Montserrat" w:hAnsi="Montserrat"/>
          <w:u w:val="none"/>
        </w:rPr>
      </w:pPr>
      <w:del w:author="Earl Friedberg" w:id="18" w:date="2023-05-19T22:47:49Z">
        <w:r w:rsidDel="00000000" w:rsidR="00000000" w:rsidRPr="00000000">
          <w:rPr>
            <w:rFonts w:ascii="Montserrat" w:cs="Montserrat" w:eastAsia="Montserrat" w:hAnsi="Montserrat"/>
            <w:rtl w:val="0"/>
          </w:rPr>
          <w:delText xml:space="preserve">Empower the students/players to see themselves as future designers.</w:delText>
        </w:r>
      </w:del>
    </w:p>
    <w:p w:rsidR="00000000" w:rsidDel="00000000" w:rsidP="00000000" w:rsidRDefault="00000000" w:rsidRPr="00000000" w14:paraId="0000005D">
      <w:pPr>
        <w:ind w:left="0" w:firstLine="0"/>
        <w:rPr>
          <w:del w:author="Earl Friedberg" w:id="18" w:date="2023-05-19T22:47:49Z"/>
          <w:rFonts w:ascii="Montserrat" w:cs="Montserrat" w:eastAsia="Montserrat" w:hAnsi="Montserrat"/>
        </w:rPr>
      </w:pPr>
      <w:del w:author="Earl Friedberg" w:id="18" w:date="2023-05-19T22:47:49Z">
        <w:r w:rsidDel="00000000" w:rsidR="00000000" w:rsidRPr="00000000">
          <w:rPr>
            <w:rtl w:val="0"/>
          </w:rPr>
        </w:r>
      </w:del>
    </w:p>
    <w:p w:rsidR="00000000" w:rsidDel="00000000" w:rsidP="00000000" w:rsidRDefault="00000000" w:rsidRPr="00000000" w14:paraId="0000005E">
      <w:pPr>
        <w:ind w:left="0" w:firstLine="0"/>
        <w:rPr>
          <w:rFonts w:ascii="Montserrat" w:cs="Montserrat" w:eastAsia="Montserrat" w:hAnsi="Montserrat"/>
        </w:rPr>
      </w:pPr>
      <w:del w:author="Earl Friedberg" w:id="18" w:date="2023-05-19T22:47:49Z">
        <w:r w:rsidDel="00000000" w:rsidR="00000000" w:rsidRPr="00000000">
          <w:rPr>
            <w:rFonts w:ascii="Montserrat" w:cs="Montserrat" w:eastAsia="Montserrat" w:hAnsi="Montserrat"/>
            <w:rtl w:val="0"/>
          </w:rPr>
          <w:delText xml:space="preserve">Visual Artifact: Screenshots of the coding crash course and its outcome.</w:delText>
        </w:r>
      </w:del>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F">
      <w:pPr>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60">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7. **Information Architecture &amp; Structure**</w:t>
      </w:r>
    </w:p>
    <w:p w:rsidR="00000000" w:rsidDel="00000000" w:rsidP="00000000" w:rsidRDefault="00000000" w:rsidRPr="00000000" w14:paraId="00000061">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62">
      <w:pPr>
        <w:rPr>
          <w:rFonts w:ascii="Montserrat" w:cs="Montserrat" w:eastAsia="Montserrat" w:hAnsi="Montserrat"/>
        </w:rPr>
      </w:pPr>
      <w:del w:author="Earl Friedberg" w:id="19" w:date="2023-05-19T22:48:41Z">
        <w:r w:rsidDel="00000000" w:rsidR="00000000" w:rsidRPr="00000000">
          <w:rPr>
            <w:rFonts w:ascii="Montserrat" w:cs="Montserrat" w:eastAsia="Montserrat" w:hAnsi="Montserrat"/>
            <w:rtl w:val="0"/>
          </w:rPr>
          <w:delText xml:space="preserve">Now that the players understood the possibilities and constraints, d</w:delText>
        </w:r>
        <w:r w:rsidDel="00000000" w:rsidR="00000000" w:rsidRPr="00000000">
          <w:rPr>
            <w:rFonts w:ascii="Montserrat" w:cs="Montserrat" w:eastAsia="Montserrat" w:hAnsi="Montserrat"/>
            <w:rtl w:val="0"/>
          </w:rPr>
          <w:delText xml:space="preserve">efining the structure of the player cards was essential to ensure a cohesive and intuitive user experience. We </w:delText>
        </w:r>
      </w:del>
      <w:ins w:author="Earl Friedberg" w:id="19" w:date="2023-05-19T22:48:41Z">
        <w:r w:rsidDel="00000000" w:rsidR="00000000" w:rsidRPr="00000000">
          <w:rPr>
            <w:rFonts w:ascii="Montserrat" w:cs="Montserrat" w:eastAsia="Montserrat" w:hAnsi="Montserrat"/>
            <w:rtl w:val="0"/>
          </w:rPr>
          <w:t xml:space="preserve">Based on my stakeholder interviews and looking at Antonio’s digital cards, I </w:t>
        </w:r>
      </w:ins>
      <w:r w:rsidDel="00000000" w:rsidR="00000000" w:rsidRPr="00000000">
        <w:rPr>
          <w:rFonts w:ascii="Montserrat" w:cs="Montserrat" w:eastAsia="Montserrat" w:hAnsi="Montserrat"/>
          <w:rtl w:val="0"/>
        </w:rPr>
        <w:t xml:space="preserve">incorporated features highlighting academic and athletic accomplishments, refining the design based on user feedback. The evolution of the player card designs is documented through sketches and images.</w:t>
      </w:r>
    </w:p>
    <w:p w:rsidR="00000000" w:rsidDel="00000000" w:rsidP="00000000" w:rsidRDefault="00000000" w:rsidRPr="00000000" w14:paraId="00000063">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64">
      <w:pPr>
        <w:numPr>
          <w:ilvl w:val="0"/>
          <w:numId w:val="1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Defining the structure of the player card.</w:t>
      </w:r>
    </w:p>
    <w:p w:rsidR="00000000" w:rsidDel="00000000" w:rsidP="00000000" w:rsidRDefault="00000000" w:rsidRPr="00000000" w14:paraId="00000065">
      <w:pPr>
        <w:numPr>
          <w:ilvl w:val="0"/>
          <w:numId w:val="1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Adding features to highlight academic and athletic accomplishments.</w:t>
      </w:r>
    </w:p>
    <w:p w:rsidR="00000000" w:rsidDel="00000000" w:rsidP="00000000" w:rsidRDefault="00000000" w:rsidRPr="00000000" w14:paraId="00000066">
      <w:pPr>
        <w:numPr>
          <w:ilvl w:val="0"/>
          <w:numId w:val="1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Incorporating user feedback to refine the player card design.</w:t>
      </w:r>
    </w:p>
    <w:p w:rsidR="00000000" w:rsidDel="00000000" w:rsidP="00000000" w:rsidRDefault="00000000" w:rsidRPr="00000000" w14:paraId="00000067">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68">
      <w:pPr>
        <w:ind w:left="0" w:firstLine="0"/>
        <w:rPr>
          <w:ins w:author="Earl Friedberg" w:id="20" w:date="2023-05-19T22:49:46Z"/>
          <w:rFonts w:ascii="Montserrat" w:cs="Montserrat" w:eastAsia="Montserrat" w:hAnsi="Montserrat"/>
        </w:rPr>
      </w:pPr>
      <w:r w:rsidDel="00000000" w:rsidR="00000000" w:rsidRPr="00000000">
        <w:rPr>
          <w:rFonts w:ascii="Montserrat" w:cs="Montserrat" w:eastAsia="Montserrat" w:hAnsi="Montserrat"/>
          <w:rtl w:val="0"/>
        </w:rPr>
        <w:t xml:space="preserve">Visual Artifact: Sketches or images of the initial and final player card designs.</w:t>
      </w:r>
      <w:ins w:author="Earl Friedberg" w:id="20" w:date="2023-05-19T22:49:46Z">
        <w:r w:rsidDel="00000000" w:rsidR="00000000" w:rsidRPr="00000000">
          <w:rPr>
            <w:rtl w:val="0"/>
          </w:rPr>
        </w:r>
      </w:ins>
    </w:p>
    <w:p w:rsidR="00000000" w:rsidDel="00000000" w:rsidP="00000000" w:rsidRDefault="00000000" w:rsidRPr="00000000" w14:paraId="00000069">
      <w:pPr>
        <w:ind w:left="0" w:firstLine="0"/>
        <w:rPr>
          <w:rFonts w:ascii="Montserrat" w:cs="Montserrat" w:eastAsia="Montserrat" w:hAnsi="Montserrat"/>
        </w:rPr>
      </w:pPr>
      <w:ins w:author="Earl Friedberg" w:id="20" w:date="2023-05-19T22:49:46Z">
        <w:r w:rsidDel="00000000" w:rsidR="00000000" w:rsidRPr="00000000">
          <w:rPr>
            <w:rFonts w:ascii="Montserrat" w:cs="Montserrat" w:eastAsia="Montserrat" w:hAnsi="Montserrat"/>
            <w:rtl w:val="0"/>
          </w:rPr>
          <w:t xml:space="preserve">[show 3 concepts based on information density. Concept A -Minimalis, Concept B - Comprehensive, Concept C - In between]</w:t>
        </w:r>
      </w:ins>
      <w:r w:rsidDel="00000000" w:rsidR="00000000" w:rsidRPr="00000000">
        <w:rPr>
          <w:rtl w:val="0"/>
        </w:rPr>
      </w:r>
    </w:p>
    <w:p w:rsidR="00000000" w:rsidDel="00000000" w:rsidP="00000000" w:rsidRDefault="00000000" w:rsidRPr="00000000" w14:paraId="0000006A">
      <w:pPr>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6B">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8. </w:t>
      </w:r>
      <w:ins w:author="Earl Friedberg" w:id="21" w:date="2023-05-19T22:51:01Z">
        <w:r w:rsidDel="00000000" w:rsidR="00000000" w:rsidRPr="00000000">
          <w:rPr>
            <w:rFonts w:ascii="Montserrat" w:cs="Montserrat" w:eastAsia="Montserrat" w:hAnsi="Montserrat"/>
            <w:b w:val="1"/>
            <w:rtl w:val="0"/>
          </w:rPr>
          <w:t xml:space="preserve">Choosing Concept C</w:t>
        </w:r>
      </w:ins>
      <w:del w:author="Earl Friedberg" w:id="21" w:date="2023-05-19T22:51:01Z">
        <w:r w:rsidDel="00000000" w:rsidR="00000000" w:rsidRPr="00000000">
          <w:rPr>
            <w:rFonts w:ascii="Montserrat" w:cs="Montserrat" w:eastAsia="Montserrat" w:hAnsi="Montserrat"/>
            <w:b w:val="1"/>
            <w:rtl w:val="0"/>
          </w:rPr>
          <w:delText xml:space="preserve">**Low-fidelity Wireframes Creation**</w:delText>
        </w:r>
      </w:del>
      <w:r w:rsidDel="00000000" w:rsidR="00000000" w:rsidRPr="00000000">
        <w:rPr>
          <w:rtl w:val="0"/>
        </w:rPr>
      </w:r>
    </w:p>
    <w:p w:rsidR="00000000" w:rsidDel="00000000" w:rsidP="00000000" w:rsidRDefault="00000000" w:rsidRPr="00000000" w14:paraId="0000006C">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6D">
      <w:pPr>
        <w:rPr>
          <w:rFonts w:ascii="Montserrat" w:cs="Montserrat" w:eastAsia="Montserrat" w:hAnsi="Montserrat"/>
        </w:rPr>
      </w:pPr>
      <w:r w:rsidDel="00000000" w:rsidR="00000000" w:rsidRPr="00000000">
        <w:rPr>
          <w:rFonts w:ascii="Montserrat" w:cs="Montserrat" w:eastAsia="Montserrat" w:hAnsi="Montserrat"/>
          <w:rtl w:val="0"/>
        </w:rPr>
        <w:t xml:space="preserve">Creating and revising low-fidelity wireframes allowed us to iterate and refine potential designs. Collaborating with the students/players during this phase fostered engagement and ensured their buy-in. </w:t>
      </w:r>
    </w:p>
    <w:p w:rsidR="00000000" w:rsidDel="00000000" w:rsidP="00000000" w:rsidRDefault="00000000" w:rsidRPr="00000000" w14:paraId="0000006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F">
      <w:pPr>
        <w:numPr>
          <w:ilvl w:val="0"/>
          <w:numId w:val="5"/>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Sketching out and revising potential player card designs.</w:t>
      </w:r>
    </w:p>
    <w:p w:rsidR="00000000" w:rsidDel="00000000" w:rsidP="00000000" w:rsidRDefault="00000000" w:rsidRPr="00000000" w14:paraId="00000070">
      <w:pPr>
        <w:numPr>
          <w:ilvl w:val="0"/>
          <w:numId w:val="5"/>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Creating buy-in from the students/players and parents through collaborative design.</w:t>
      </w:r>
    </w:p>
    <w:p w:rsidR="00000000" w:rsidDel="00000000" w:rsidP="00000000" w:rsidRDefault="00000000" w:rsidRPr="00000000" w14:paraId="00000071">
      <w:pPr>
        <w:numPr>
          <w:ilvl w:val="0"/>
          <w:numId w:val="5"/>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Transition to the design and development phase.</w:t>
      </w:r>
    </w:p>
    <w:p w:rsidR="00000000" w:rsidDel="00000000" w:rsidP="00000000" w:rsidRDefault="00000000" w:rsidRPr="00000000" w14:paraId="00000072">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3">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Visual Artifact: Images of the low-fidelity wireframes and the design process.</w:t>
      </w:r>
    </w:p>
    <w:p w:rsidR="00000000" w:rsidDel="00000000" w:rsidP="00000000" w:rsidRDefault="00000000" w:rsidRPr="00000000" w14:paraId="00000074">
      <w:pPr>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75">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9. **Implementation and Final Product**</w:t>
      </w:r>
    </w:p>
    <w:p w:rsidR="00000000" w:rsidDel="00000000" w:rsidP="00000000" w:rsidRDefault="00000000" w:rsidRPr="00000000" w14:paraId="00000076">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7">
      <w:pPr>
        <w:rPr>
          <w:rFonts w:ascii="Montserrat" w:cs="Montserrat" w:eastAsia="Montserrat" w:hAnsi="Montserrat"/>
        </w:rPr>
      </w:pPr>
      <w:r w:rsidDel="00000000" w:rsidR="00000000" w:rsidRPr="00000000">
        <w:rPr>
          <w:rFonts w:ascii="Montserrat" w:cs="Montserrat" w:eastAsia="Montserrat" w:hAnsi="Montserrat"/>
          <w:rtl w:val="0"/>
        </w:rPr>
        <w:t xml:space="preserve">Teaching the students/players to code their own digital cards not only enhanced their technical skills but also provided a sense of pride and accomplishment. Showcasing the final product on the Harlem FC website and receiving coverage from NBC News further highlighted the project's impact and promoted the community and Chelsea FC's brand.</w:t>
      </w:r>
    </w:p>
    <w:p w:rsidR="00000000" w:rsidDel="00000000" w:rsidP="00000000" w:rsidRDefault="00000000" w:rsidRPr="00000000" w14:paraId="00000078">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9">
      <w:pPr>
        <w:numPr>
          <w:ilvl w:val="0"/>
          <w:numId w:val="10"/>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Teaching students/players to code their own digital cards.</w:t>
      </w:r>
    </w:p>
    <w:p w:rsidR="00000000" w:rsidDel="00000000" w:rsidP="00000000" w:rsidRDefault="00000000" w:rsidRPr="00000000" w14:paraId="0000007A">
      <w:pPr>
        <w:numPr>
          <w:ilvl w:val="0"/>
          <w:numId w:val="10"/>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Showcasing the final product on the Harlem FC website.</w:t>
      </w:r>
    </w:p>
    <w:p w:rsidR="00000000" w:rsidDel="00000000" w:rsidP="00000000" w:rsidRDefault="00000000" w:rsidRPr="00000000" w14:paraId="0000007B">
      <w:pPr>
        <w:numPr>
          <w:ilvl w:val="0"/>
          <w:numId w:val="10"/>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Receiving coverage from NBC News.</w:t>
      </w:r>
    </w:p>
    <w:p w:rsidR="00000000" w:rsidDel="00000000" w:rsidP="00000000" w:rsidRDefault="00000000" w:rsidRPr="00000000" w14:paraId="0000007C">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D">
      <w:pPr>
        <w:ind w:left="0" w:firstLine="0"/>
        <w:rPr>
          <w:ins w:author="Earl Friedberg" w:id="22" w:date="2023-05-19T22:51:22Z"/>
          <w:rFonts w:ascii="Montserrat" w:cs="Montserrat" w:eastAsia="Montserrat" w:hAnsi="Montserrat"/>
        </w:rPr>
      </w:pPr>
      <w:r w:rsidDel="00000000" w:rsidR="00000000" w:rsidRPr="00000000">
        <w:rPr>
          <w:rFonts w:ascii="Montserrat" w:cs="Montserrat" w:eastAsia="Montserrat" w:hAnsi="Montserrat"/>
          <w:rtl w:val="0"/>
        </w:rPr>
        <w:t xml:space="preserve">Visual Artifact: Screenshots of the final digital player cards and the Harlem FC website feature.</w:t>
      </w:r>
      <w:ins w:author="Earl Friedberg" w:id="22" w:date="2023-05-19T22:51:22Z">
        <w:r w:rsidDel="00000000" w:rsidR="00000000" w:rsidRPr="00000000">
          <w:rPr>
            <w:rtl w:val="0"/>
          </w:rPr>
        </w:r>
      </w:ins>
    </w:p>
    <w:p w:rsidR="00000000" w:rsidDel="00000000" w:rsidP="00000000" w:rsidRDefault="00000000" w:rsidRPr="00000000" w14:paraId="0000007E">
      <w:pPr>
        <w:ind w:left="0" w:firstLine="0"/>
        <w:rPr>
          <w:ins w:author="Earl Friedberg" w:id="22" w:date="2023-05-19T22:51:22Z"/>
          <w:rFonts w:ascii="Montserrat" w:cs="Montserrat" w:eastAsia="Montserrat" w:hAnsi="Montserrat"/>
        </w:rPr>
      </w:pPr>
      <w:ins w:author="Earl Friedberg" w:id="22" w:date="2023-05-19T22:51:22Z">
        <w:r w:rsidDel="00000000" w:rsidR="00000000" w:rsidRPr="00000000">
          <w:rPr>
            <w:rtl w:val="0"/>
          </w:rPr>
        </w:r>
      </w:ins>
    </w:p>
    <w:p w:rsidR="00000000" w:rsidDel="00000000" w:rsidP="00000000" w:rsidRDefault="00000000" w:rsidRPr="00000000" w14:paraId="0000007F">
      <w:pPr>
        <w:rPr>
          <w:ins w:author="Earl Friedberg" w:id="22" w:date="2023-05-19T22:51:22Z"/>
          <w:rFonts w:ascii="Montserrat" w:cs="Montserrat" w:eastAsia="Montserrat" w:hAnsi="Montserrat"/>
        </w:rPr>
      </w:pPr>
      <w:ins w:author="Earl Friedberg" w:id="22" w:date="2023-05-19T22:51:22Z">
        <w:r w:rsidDel="00000000" w:rsidR="00000000" w:rsidRPr="00000000">
          <w:rPr>
            <w:rFonts w:ascii="Montserrat" w:cs="Montserrat" w:eastAsia="Montserrat" w:hAnsi="Montserrat"/>
            <w:rtl w:val="0"/>
          </w:rPr>
          <w:t xml:space="preserve">6. Baking coding into the design of the cards</w:t>
        </w:r>
      </w:ins>
    </w:p>
    <w:p w:rsidR="00000000" w:rsidDel="00000000" w:rsidP="00000000" w:rsidRDefault="00000000" w:rsidRPr="00000000" w14:paraId="00000080">
      <w:pPr>
        <w:rPr>
          <w:ins w:author="Earl Friedberg" w:id="22" w:date="2023-05-19T22:51:22Z"/>
          <w:rFonts w:ascii="Montserrat" w:cs="Montserrat" w:eastAsia="Montserrat" w:hAnsi="Montserrat"/>
        </w:rPr>
      </w:pPr>
      <w:ins w:author="Earl Friedberg" w:id="22" w:date="2023-05-19T22:51:22Z">
        <w:r w:rsidDel="00000000" w:rsidR="00000000" w:rsidRPr="00000000">
          <w:rPr>
            <w:rtl w:val="0"/>
          </w:rPr>
        </w:r>
      </w:ins>
    </w:p>
    <w:p w:rsidR="00000000" w:rsidDel="00000000" w:rsidP="00000000" w:rsidRDefault="00000000" w:rsidRPr="00000000" w14:paraId="00000081">
      <w:pPr>
        <w:rPr>
          <w:ins w:author="Earl Friedberg" w:id="22" w:date="2023-05-19T22:51:22Z"/>
          <w:rFonts w:ascii="Montserrat" w:cs="Montserrat" w:eastAsia="Montserrat" w:hAnsi="Montserrat"/>
        </w:rPr>
      </w:pPr>
      <w:ins w:author="Earl Friedberg" w:id="22" w:date="2023-05-19T22:51:22Z">
        <w:r w:rsidDel="00000000" w:rsidR="00000000" w:rsidRPr="00000000">
          <w:rPr>
            <w:rFonts w:ascii="Montserrat" w:cs="Montserrat" w:eastAsia="Montserrat" w:hAnsi="Montserrat"/>
            <w:rtl w:val="0"/>
          </w:rPr>
          <w:t xml:space="preserve">Involving the students/players and teaching them the design process and basic HTML and CSS empowered them to participate actively. By having them write code to create their own digital cards, we fostered a sense of ownership and helped them envision their potential as future designers.</w:t>
        </w:r>
      </w:ins>
    </w:p>
    <w:p w:rsidR="00000000" w:rsidDel="00000000" w:rsidP="00000000" w:rsidRDefault="00000000" w:rsidRPr="00000000" w14:paraId="00000082">
      <w:pPr>
        <w:rPr>
          <w:ins w:author="Earl Friedberg" w:id="22" w:date="2023-05-19T22:51:22Z"/>
          <w:rFonts w:ascii="Montserrat" w:cs="Montserrat" w:eastAsia="Montserrat" w:hAnsi="Montserrat"/>
        </w:rPr>
      </w:pPr>
      <w:ins w:author="Earl Friedberg" w:id="22" w:date="2023-05-19T22:51:22Z">
        <w:r w:rsidDel="00000000" w:rsidR="00000000" w:rsidRPr="00000000">
          <w:rPr>
            <w:rtl w:val="0"/>
          </w:rPr>
        </w:r>
      </w:ins>
    </w:p>
    <w:p w:rsidR="00000000" w:rsidDel="00000000" w:rsidP="00000000" w:rsidRDefault="00000000" w:rsidRPr="00000000" w14:paraId="00000083">
      <w:pPr>
        <w:numPr>
          <w:ilvl w:val="0"/>
          <w:numId w:val="6"/>
        </w:numPr>
        <w:ind w:left="720" w:hanging="360"/>
        <w:rPr>
          <w:ins w:author="Earl Friedberg" w:id="22" w:date="2023-05-19T22:51:22Z"/>
          <w:rFonts w:ascii="Montserrat" w:cs="Montserrat" w:eastAsia="Montserrat" w:hAnsi="Montserrat"/>
        </w:rPr>
      </w:pPr>
      <w:ins w:author="Earl Friedberg" w:id="22" w:date="2023-05-19T22:51:22Z">
        <w:r w:rsidDel="00000000" w:rsidR="00000000" w:rsidRPr="00000000">
          <w:rPr>
            <w:rFonts w:ascii="Montserrat" w:cs="Montserrat" w:eastAsia="Montserrat" w:hAnsi="Montserrat"/>
            <w:rtl w:val="0"/>
          </w:rPr>
          <w:t xml:space="preserve">Teaching basic HTML and CSS to the students/players.</w:t>
        </w:r>
      </w:ins>
    </w:p>
    <w:p w:rsidR="00000000" w:rsidDel="00000000" w:rsidP="00000000" w:rsidRDefault="00000000" w:rsidRPr="00000000" w14:paraId="00000084">
      <w:pPr>
        <w:numPr>
          <w:ilvl w:val="0"/>
          <w:numId w:val="6"/>
        </w:numPr>
        <w:ind w:left="720" w:hanging="360"/>
        <w:rPr>
          <w:ins w:author="Earl Friedberg" w:id="22" w:date="2023-05-19T22:51:22Z"/>
          <w:rFonts w:ascii="Montserrat" w:cs="Montserrat" w:eastAsia="Montserrat" w:hAnsi="Montserrat"/>
        </w:rPr>
      </w:pPr>
      <w:ins w:author="Earl Friedberg" w:id="22" w:date="2023-05-19T22:51:22Z">
        <w:r w:rsidDel="00000000" w:rsidR="00000000" w:rsidRPr="00000000">
          <w:rPr>
            <w:rFonts w:ascii="Montserrat" w:cs="Montserrat" w:eastAsia="Montserrat" w:hAnsi="Montserrat"/>
            <w:rtl w:val="0"/>
          </w:rPr>
          <w:t xml:space="preserve">Involve the students/players in the design process.</w:t>
        </w:r>
      </w:ins>
    </w:p>
    <w:p w:rsidR="00000000" w:rsidDel="00000000" w:rsidP="00000000" w:rsidRDefault="00000000" w:rsidRPr="00000000" w14:paraId="00000085">
      <w:pPr>
        <w:numPr>
          <w:ilvl w:val="0"/>
          <w:numId w:val="6"/>
        </w:numPr>
        <w:ind w:left="720" w:hanging="360"/>
        <w:rPr>
          <w:ins w:author="Earl Friedberg" w:id="22" w:date="2023-05-19T22:51:22Z"/>
          <w:rFonts w:ascii="Montserrat" w:cs="Montserrat" w:eastAsia="Montserrat" w:hAnsi="Montserrat"/>
        </w:rPr>
      </w:pPr>
      <w:ins w:author="Earl Friedberg" w:id="22" w:date="2023-05-19T22:51:22Z">
        <w:r w:rsidDel="00000000" w:rsidR="00000000" w:rsidRPr="00000000">
          <w:rPr>
            <w:rFonts w:ascii="Montserrat" w:cs="Montserrat" w:eastAsia="Montserrat" w:hAnsi="Montserrat"/>
            <w:rtl w:val="0"/>
          </w:rPr>
          <w:t xml:space="preserve">Empower the students/players to see themselves as future designers.</w:t>
        </w:r>
      </w:ins>
    </w:p>
    <w:p w:rsidR="00000000" w:rsidDel="00000000" w:rsidP="00000000" w:rsidRDefault="00000000" w:rsidRPr="00000000" w14:paraId="00000086">
      <w:pPr>
        <w:rPr>
          <w:ins w:author="Earl Friedberg" w:id="22" w:date="2023-05-19T22:51:22Z"/>
          <w:rFonts w:ascii="Montserrat" w:cs="Montserrat" w:eastAsia="Montserrat" w:hAnsi="Montserrat"/>
        </w:rPr>
      </w:pPr>
      <w:ins w:author="Earl Friedberg" w:id="22" w:date="2023-05-19T22:51:22Z">
        <w:r w:rsidDel="00000000" w:rsidR="00000000" w:rsidRPr="00000000">
          <w:rPr>
            <w:rtl w:val="0"/>
          </w:rPr>
        </w:r>
      </w:ins>
    </w:p>
    <w:p w:rsidR="00000000" w:rsidDel="00000000" w:rsidP="00000000" w:rsidRDefault="00000000" w:rsidRPr="00000000" w14:paraId="00000087">
      <w:pPr>
        <w:rPr>
          <w:ins w:author="Earl Friedberg" w:id="22" w:date="2023-05-19T22:51:22Z"/>
          <w:rFonts w:ascii="Montserrat" w:cs="Montserrat" w:eastAsia="Montserrat" w:hAnsi="Montserrat"/>
        </w:rPr>
      </w:pPr>
      <w:ins w:author="Earl Friedberg" w:id="22" w:date="2023-05-19T22:51:22Z">
        <w:r w:rsidDel="00000000" w:rsidR="00000000" w:rsidRPr="00000000">
          <w:rPr>
            <w:rFonts w:ascii="Montserrat" w:cs="Montserrat" w:eastAsia="Montserrat" w:hAnsi="Montserrat"/>
            <w:rtl w:val="0"/>
          </w:rPr>
          <w:t xml:space="preserve">Visual Artifact: Screenshots of the coding crash course and its outcome.</w:t>
        </w:r>
        <w:r w:rsidDel="00000000" w:rsidR="00000000" w:rsidRPr="00000000">
          <w:rPr>
            <w:rtl w:val="0"/>
          </w:rPr>
        </w:r>
      </w:ins>
    </w:p>
    <w:p w:rsidR="00000000" w:rsidDel="00000000" w:rsidP="00000000" w:rsidRDefault="00000000" w:rsidRPr="00000000" w14:paraId="00000088">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89">
      <w:pPr>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8A">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10. **Project Impact and Conclusion**</w:t>
      </w:r>
    </w:p>
    <w:p w:rsidR="00000000" w:rsidDel="00000000" w:rsidP="00000000" w:rsidRDefault="00000000" w:rsidRPr="00000000" w14:paraId="0000008B">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8C">
      <w:pPr>
        <w:rPr>
          <w:rFonts w:ascii="Montserrat" w:cs="Montserrat" w:eastAsia="Montserrat" w:hAnsi="Montserrat"/>
        </w:rPr>
      </w:pPr>
      <w:r w:rsidDel="00000000" w:rsidR="00000000" w:rsidRPr="00000000">
        <w:rPr>
          <w:rFonts w:ascii="Montserrat" w:cs="Montserrat" w:eastAsia="Montserrat" w:hAnsi="Montserrat"/>
          <w:rtl w:val="0"/>
        </w:rPr>
        <w:t xml:space="preserve">Working closely with the students/players on their digital cards provided invaluable insights into their aspirations and the transformative power of this initiative, which emphasized the impact FC Harlem has on the community and the promotion of Chelsea FC's brand. </w:t>
      </w:r>
    </w:p>
    <w:p w:rsidR="00000000" w:rsidDel="00000000" w:rsidP="00000000" w:rsidRDefault="00000000" w:rsidRPr="00000000" w14:paraId="0000008D">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E">
      <w:pPr>
        <w:numPr>
          <w:ilvl w:val="0"/>
          <w:numId w:val="7"/>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Summary of the project.</w:t>
      </w:r>
    </w:p>
    <w:p w:rsidR="00000000" w:rsidDel="00000000" w:rsidP="00000000" w:rsidRDefault="00000000" w:rsidRPr="00000000" w14:paraId="0000008F">
      <w:pPr>
        <w:numPr>
          <w:ilvl w:val="0"/>
          <w:numId w:val="7"/>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Impact on the community and Chelsea FC's brand promotion.</w:t>
      </w:r>
    </w:p>
    <w:p w:rsidR="00000000" w:rsidDel="00000000" w:rsidP="00000000" w:rsidRDefault="00000000" w:rsidRPr="00000000" w14:paraId="00000090">
      <w:pPr>
        <w:numPr>
          <w:ilvl w:val="0"/>
          <w:numId w:val="7"/>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Insights from working with the students/players on their digital cards.</w:t>
      </w:r>
    </w:p>
    <w:p w:rsidR="00000000" w:rsidDel="00000000" w:rsidP="00000000" w:rsidRDefault="00000000" w:rsidRPr="00000000" w14:paraId="00000091">
      <w:pPr>
        <w:ind w:left="0" w:firstLine="0"/>
        <w:rPr>
          <w:rFonts w:ascii="Montserrat" w:cs="Montserrat" w:eastAsia="Montserrat" w:hAnsi="Montserrat"/>
        </w:rPr>
      </w:pPr>
      <w:r w:rsidDel="00000000" w:rsidR="00000000" w:rsidRPr="00000000">
        <w:rPr>
          <w:rFonts w:ascii="Montserrat" w:cs="Montserrat" w:eastAsia="Montserrat" w:hAnsi="Montserrat"/>
          <w:rtl w:val="0"/>
        </w:rPr>
        <w:br w:type="textWrapping"/>
        <w:t xml:space="preserve">Visual Artifact: An infographic illustrating the project's impact and the conclusion.</w:t>
      </w:r>
    </w:p>
    <w:p w:rsidR="00000000" w:rsidDel="00000000" w:rsidP="00000000" w:rsidRDefault="00000000" w:rsidRPr="00000000" w14:paraId="00000092">
      <w:pPr>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9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4">
      <w:pPr>
        <w:rPr>
          <w:rFonts w:ascii="Montserrat" w:cs="Montserrat" w:eastAsia="Montserrat" w:hAnsi="Montserrat"/>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arl Friedberg" w:id="3" w:date="2023-05-19T22:46:45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this. It shows you weren't reinventing the wheel here.</w:t>
      </w:r>
    </w:p>
  </w:comment>
  <w:comment w:author="Earl Friedberg" w:id="1" w:date="2023-05-19T22:42:28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more interesting story to explain how you/the team came up with the idea for students to code their own cards</w:t>
      </w:r>
    </w:p>
  </w:comment>
  <w:comment w:author="Earl Friedberg" w:id="2" w:date="2023-05-19T22:46:03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super clear to me what you needed to learn? What specifically did you not know about the players, that you needed to learn before you created the designs?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I needed to understand if they were even interested in designing and coding their own cards in the first place.</w:t>
      </w:r>
    </w:p>
  </w:comment>
  <w:comment w:author="Earl Friedberg" w:id="0" w:date="2023-05-19T22:26:07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use strong words like "led", "designed" etc</w:t>
      </w:r>
    </w:p>
  </w:comment>
  <w:comment w:author="Earl Friedberg" w:id="4" w:date="2023-05-19T22:48:17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the education component to a bit later in the story. We can continue to focus on designing the card first.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